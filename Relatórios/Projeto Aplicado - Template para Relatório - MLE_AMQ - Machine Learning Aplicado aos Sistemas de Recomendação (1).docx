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C65" w:rsidRPr="00107135" w:rsidRDefault="00116AFA" w:rsidP="00F916E6">
      <w:pPr>
        <w:spacing w:line="360" w:lineRule="auto"/>
        <w:jc w:val="center"/>
        <w:rPr>
          <w:rFonts w:ascii="Arial" w:hAnsi="Arial" w:cs="Arial"/>
          <w:b/>
          <w:color w:val="006C69"/>
        </w:rPr>
      </w:pPr>
      <w:r w:rsidRPr="00107135">
        <w:rPr>
          <w:rFonts w:ascii="Arial" w:hAnsi="Arial" w:cs="Arial"/>
          <w:b/>
          <w:color w:val="006C69"/>
        </w:rPr>
        <w:t xml:space="preserve">Projeto Aplicado </w:t>
      </w:r>
      <w:r w:rsidR="00655BED">
        <w:rPr>
          <w:rFonts w:ascii="Arial" w:hAnsi="Arial" w:cs="Arial"/>
          <w:b/>
          <w:color w:val="006C69"/>
        </w:rPr>
        <w:t>–</w:t>
      </w:r>
      <w:r w:rsidRPr="00107135">
        <w:rPr>
          <w:rFonts w:ascii="Arial" w:hAnsi="Arial" w:cs="Arial"/>
          <w:b/>
          <w:color w:val="006C69"/>
        </w:rPr>
        <w:t xml:space="preserve"> </w:t>
      </w:r>
      <w:r w:rsidR="00655BED">
        <w:rPr>
          <w:rFonts w:ascii="Arial" w:hAnsi="Arial" w:cs="Arial"/>
          <w:b/>
          <w:color w:val="006C69"/>
        </w:rPr>
        <w:t>Relatório Final</w:t>
      </w:r>
    </w:p>
    <w:p w:rsidR="00107135" w:rsidRPr="00107135" w:rsidRDefault="00107135" w:rsidP="00F916E6">
      <w:pPr>
        <w:spacing w:line="360" w:lineRule="auto"/>
        <w:jc w:val="center"/>
        <w:rPr>
          <w:rFonts w:ascii="Arial" w:hAnsi="Arial" w:cs="Arial"/>
          <w:b/>
          <w:color w:val="009E9A"/>
        </w:rPr>
      </w:pPr>
    </w:p>
    <w:tbl>
      <w:tblPr>
        <w:tblW w:w="98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997"/>
        <w:gridCol w:w="7843"/>
      </w:tblGrid>
      <w:tr w:rsidR="003337B2" w:rsidRPr="00107135" w:rsidTr="00973CAE">
        <w:trPr>
          <w:trHeight w:val="623"/>
        </w:trPr>
        <w:tc>
          <w:tcPr>
            <w:tcW w:w="1997" w:type="dxa"/>
            <w:tcBorders>
              <w:top w:val="single" w:sz="4" w:space="0" w:color="00B9B3"/>
              <w:left w:val="single" w:sz="4" w:space="0" w:color="00B9B3"/>
              <w:bottom w:val="single" w:sz="4" w:space="0" w:color="00B9B3"/>
              <w:right w:val="single" w:sz="4" w:space="0" w:color="00B9B3"/>
            </w:tcBorders>
            <w:vAlign w:val="center"/>
          </w:tcPr>
          <w:p w:rsidR="003337B2" w:rsidRPr="00107135" w:rsidRDefault="00FE5382" w:rsidP="00F916E6">
            <w:pPr>
              <w:spacing w:line="360" w:lineRule="auto"/>
              <w:jc w:val="center"/>
              <w:rPr>
                <w:rFonts w:ascii="Arial" w:hAnsi="Arial" w:cs="Arial"/>
                <w:b/>
                <w:color w:val="006C69"/>
              </w:rPr>
            </w:pPr>
            <w:r w:rsidRPr="00107135">
              <w:rPr>
                <w:rFonts w:ascii="Arial" w:hAnsi="Arial" w:cs="Arial"/>
                <w:b/>
                <w:color w:val="006C69"/>
                <w:lang w:eastAsia="en-US"/>
              </w:rPr>
              <w:t>Nome do Aluno</w:t>
            </w:r>
          </w:p>
        </w:tc>
        <w:tc>
          <w:tcPr>
            <w:tcW w:w="7843" w:type="dxa"/>
            <w:tcBorders>
              <w:top w:val="single" w:sz="4" w:space="0" w:color="00B9B3"/>
              <w:left w:val="single" w:sz="4" w:space="0" w:color="00B9B3"/>
              <w:bottom w:val="single" w:sz="4" w:space="0" w:color="00B9B3"/>
              <w:right w:val="single" w:sz="4" w:space="0" w:color="00B9B3"/>
            </w:tcBorders>
            <w:vAlign w:val="center"/>
          </w:tcPr>
          <w:p w:rsidR="003337B2" w:rsidRPr="00107135" w:rsidRDefault="001F23A6" w:rsidP="00F916E6">
            <w:pPr>
              <w:spacing w:line="360" w:lineRule="auto"/>
              <w:rPr>
                <w:rFonts w:ascii="Arial" w:hAnsi="Arial" w:cs="Arial"/>
                <w:b/>
                <w:lang w:eastAsia="en-US"/>
              </w:rPr>
            </w:pPr>
            <w:ins w:id="0" w:author="Adriano Marabuco" w:date="2019-06-01T13:27:00Z">
              <w:r>
                <w:rPr>
                  <w:rFonts w:ascii="Arial" w:hAnsi="Arial" w:cs="Arial"/>
                  <w:b/>
                  <w:lang w:eastAsia="en-US"/>
                </w:rPr>
                <w:t>ADRIANO MARABUCO DE ALBUQUERQUE LIMA</w:t>
              </w:r>
            </w:ins>
          </w:p>
        </w:tc>
      </w:tr>
      <w:tr w:rsidR="00537FC2" w:rsidRPr="00107135" w:rsidTr="00973CAE">
        <w:trPr>
          <w:trHeight w:val="623"/>
        </w:trPr>
        <w:tc>
          <w:tcPr>
            <w:tcW w:w="1997" w:type="dxa"/>
            <w:tcBorders>
              <w:top w:val="single" w:sz="4" w:space="0" w:color="00B9B3"/>
              <w:left w:val="single" w:sz="4" w:space="0" w:color="00B9B3"/>
              <w:bottom w:val="single" w:sz="4" w:space="0" w:color="00B9B3"/>
              <w:right w:val="single" w:sz="4" w:space="0" w:color="00B9B3"/>
            </w:tcBorders>
            <w:vAlign w:val="center"/>
          </w:tcPr>
          <w:p w:rsidR="00537FC2" w:rsidRPr="00107135" w:rsidRDefault="00537FC2" w:rsidP="00F916E6">
            <w:pPr>
              <w:spacing w:line="360" w:lineRule="auto"/>
              <w:jc w:val="center"/>
              <w:rPr>
                <w:rFonts w:ascii="Arial" w:hAnsi="Arial" w:cs="Arial"/>
                <w:b/>
                <w:color w:val="006C69"/>
                <w:lang w:eastAsia="en-US"/>
              </w:rPr>
            </w:pPr>
            <w:r>
              <w:rPr>
                <w:rFonts w:ascii="Arial" w:hAnsi="Arial" w:cs="Arial"/>
                <w:b/>
                <w:color w:val="006C69"/>
                <w:lang w:eastAsia="en-US"/>
              </w:rPr>
              <w:t>Título do Trabalho</w:t>
            </w:r>
          </w:p>
        </w:tc>
        <w:tc>
          <w:tcPr>
            <w:tcW w:w="7843" w:type="dxa"/>
            <w:tcBorders>
              <w:top w:val="single" w:sz="4" w:space="0" w:color="00B9B3"/>
              <w:left w:val="single" w:sz="4" w:space="0" w:color="00B9B3"/>
              <w:bottom w:val="single" w:sz="4" w:space="0" w:color="00B9B3"/>
              <w:right w:val="single" w:sz="4" w:space="0" w:color="00B9B3"/>
            </w:tcBorders>
            <w:vAlign w:val="center"/>
          </w:tcPr>
          <w:p w:rsidR="00537FC2" w:rsidRPr="001F23A6" w:rsidRDefault="001F23A6" w:rsidP="00F916E6">
            <w:pPr>
              <w:spacing w:line="360" w:lineRule="auto"/>
              <w:rPr>
                <w:rFonts w:ascii="Arial" w:hAnsi="Arial" w:cs="Arial"/>
                <w:b/>
                <w:lang w:eastAsia="en-US"/>
              </w:rPr>
            </w:pPr>
            <w:r w:rsidRPr="001F23A6">
              <w:rPr>
                <w:rFonts w:ascii="Arial" w:hAnsi="Arial" w:cs="Arial"/>
                <w:b/>
                <w:lang w:eastAsia="en-US"/>
              </w:rPr>
              <w:t>GESTÃO DE INVESTIMENTOS ORIENTADA POR APRENDIZADO DE MÁQUINA</w:t>
            </w:r>
          </w:p>
        </w:tc>
      </w:tr>
      <w:tr w:rsidR="00220E6C" w:rsidRPr="00107135" w:rsidTr="00973CAE">
        <w:trPr>
          <w:trHeight w:val="623"/>
        </w:trPr>
        <w:tc>
          <w:tcPr>
            <w:tcW w:w="1997" w:type="dxa"/>
            <w:tcBorders>
              <w:top w:val="single" w:sz="4" w:space="0" w:color="00B9B3"/>
              <w:left w:val="single" w:sz="4" w:space="0" w:color="00B9B3"/>
              <w:bottom w:val="single" w:sz="4" w:space="0" w:color="00B9B3"/>
              <w:right w:val="single" w:sz="4" w:space="0" w:color="00B9B3"/>
            </w:tcBorders>
            <w:vAlign w:val="center"/>
          </w:tcPr>
          <w:p w:rsidR="00220E6C" w:rsidRPr="00107135" w:rsidRDefault="00FE5382" w:rsidP="00F916E6">
            <w:pPr>
              <w:spacing w:line="360" w:lineRule="auto"/>
              <w:jc w:val="center"/>
              <w:rPr>
                <w:rFonts w:ascii="Arial" w:hAnsi="Arial" w:cs="Arial"/>
                <w:b/>
                <w:color w:val="006C69"/>
                <w:lang w:eastAsia="en-US"/>
              </w:rPr>
            </w:pPr>
            <w:r w:rsidRPr="00107135">
              <w:rPr>
                <w:rFonts w:ascii="Arial" w:hAnsi="Arial" w:cs="Arial"/>
                <w:b/>
                <w:color w:val="006C69"/>
                <w:lang w:eastAsia="en-US"/>
              </w:rPr>
              <w:t>Curso</w:t>
            </w:r>
          </w:p>
        </w:tc>
        <w:tc>
          <w:tcPr>
            <w:tcW w:w="7843" w:type="dxa"/>
            <w:tcBorders>
              <w:top w:val="single" w:sz="4" w:space="0" w:color="00B9B3"/>
              <w:left w:val="single" w:sz="4" w:space="0" w:color="00B9B3"/>
              <w:bottom w:val="single" w:sz="4" w:space="0" w:color="00B9B3"/>
              <w:right w:val="single" w:sz="4" w:space="0" w:color="00B9B3"/>
            </w:tcBorders>
            <w:vAlign w:val="center"/>
          </w:tcPr>
          <w:p w:rsidR="00220E6C" w:rsidRPr="00107135" w:rsidRDefault="004E1106" w:rsidP="00F916E6">
            <w:pPr>
              <w:spacing w:line="360" w:lineRule="auto"/>
              <w:rPr>
                <w:rFonts w:ascii="Arial" w:hAnsi="Arial" w:cs="Arial"/>
                <w:b/>
                <w:lang w:eastAsia="en-US"/>
              </w:rPr>
            </w:pPr>
            <w:r w:rsidRPr="004E1106">
              <w:rPr>
                <w:rFonts w:ascii="Arial" w:hAnsi="Arial" w:cs="Arial"/>
                <w:color w:val="000000"/>
              </w:rPr>
              <w:t>MBA em Aprendizado de Máquina</w:t>
            </w:r>
          </w:p>
        </w:tc>
      </w:tr>
      <w:tr w:rsidR="00FE5382" w:rsidRPr="00107135" w:rsidTr="00973CAE">
        <w:trPr>
          <w:trHeight w:val="623"/>
        </w:trPr>
        <w:tc>
          <w:tcPr>
            <w:tcW w:w="1997" w:type="dxa"/>
            <w:tcBorders>
              <w:top w:val="single" w:sz="4" w:space="0" w:color="00B9B3"/>
              <w:left w:val="single" w:sz="4" w:space="0" w:color="00B9B3"/>
              <w:bottom w:val="single" w:sz="4" w:space="0" w:color="00B9B3"/>
              <w:right w:val="single" w:sz="4" w:space="0" w:color="00B9B3"/>
            </w:tcBorders>
            <w:vAlign w:val="center"/>
          </w:tcPr>
          <w:p w:rsidR="00FE5382" w:rsidRPr="00107135" w:rsidRDefault="00AA11E5" w:rsidP="00F916E6">
            <w:pPr>
              <w:spacing w:line="360" w:lineRule="auto"/>
              <w:jc w:val="center"/>
              <w:rPr>
                <w:rFonts w:ascii="Arial" w:hAnsi="Arial" w:cs="Arial"/>
                <w:b/>
                <w:color w:val="006C69"/>
                <w:lang w:eastAsia="en-US"/>
              </w:rPr>
            </w:pPr>
            <w:r w:rsidRPr="00107135">
              <w:rPr>
                <w:rFonts w:ascii="Arial" w:hAnsi="Arial" w:cs="Arial"/>
                <w:b/>
                <w:color w:val="006C69"/>
                <w:lang w:eastAsia="en-US"/>
              </w:rPr>
              <w:t>Linha</w:t>
            </w:r>
            <w:r w:rsidR="00FE5382" w:rsidRPr="00107135">
              <w:rPr>
                <w:rFonts w:ascii="Arial" w:hAnsi="Arial" w:cs="Arial"/>
                <w:b/>
                <w:color w:val="006C69"/>
                <w:lang w:eastAsia="en-US"/>
              </w:rPr>
              <w:t xml:space="preserve"> de </w:t>
            </w:r>
            <w:r w:rsidR="0061355D" w:rsidRPr="00107135">
              <w:rPr>
                <w:rFonts w:ascii="Arial" w:hAnsi="Arial" w:cs="Arial"/>
                <w:b/>
                <w:color w:val="006C69"/>
                <w:lang w:eastAsia="en-US"/>
              </w:rPr>
              <w:t>E</w:t>
            </w:r>
            <w:r w:rsidR="00FE5382" w:rsidRPr="00107135">
              <w:rPr>
                <w:rFonts w:ascii="Arial" w:hAnsi="Arial" w:cs="Arial"/>
                <w:b/>
                <w:color w:val="006C69"/>
                <w:lang w:eastAsia="en-US"/>
              </w:rPr>
              <w:t>specialização</w:t>
            </w:r>
          </w:p>
        </w:tc>
        <w:tc>
          <w:tcPr>
            <w:tcW w:w="7843" w:type="dxa"/>
            <w:tcBorders>
              <w:top w:val="single" w:sz="4" w:space="0" w:color="00B9B3"/>
              <w:left w:val="single" w:sz="4" w:space="0" w:color="00B9B3"/>
              <w:bottom w:val="single" w:sz="4" w:space="0" w:color="00B9B3"/>
              <w:right w:val="single" w:sz="4" w:space="0" w:color="00B9B3"/>
            </w:tcBorders>
            <w:vAlign w:val="center"/>
          </w:tcPr>
          <w:p w:rsidR="005C2BC6" w:rsidRPr="004E1106" w:rsidRDefault="005C2BC6" w:rsidP="005C2BC6">
            <w:pPr>
              <w:spacing w:line="360" w:lineRule="auto"/>
              <w:jc w:val="both"/>
              <w:textAlignment w:val="top"/>
              <w:rPr>
                <w:rFonts w:ascii="Arial" w:hAnsi="Arial" w:cs="Arial"/>
                <w:b/>
                <w:sz w:val="20"/>
                <w:szCs w:val="20"/>
                <w:lang w:eastAsia="en-US"/>
              </w:rPr>
            </w:pPr>
            <w:r w:rsidRPr="005C2BC6">
              <w:rPr>
                <w:rFonts w:ascii="Arial" w:hAnsi="Arial" w:cs="Arial"/>
                <w:color w:val="000000"/>
              </w:rPr>
              <w:t>Machine Learning Aplicado aos Sistemas de Recomendação</w:t>
            </w:r>
          </w:p>
        </w:tc>
      </w:tr>
      <w:tr w:rsidR="00FE5382" w:rsidRPr="00107135" w:rsidTr="00973CAE">
        <w:trPr>
          <w:trHeight w:val="623"/>
        </w:trPr>
        <w:tc>
          <w:tcPr>
            <w:tcW w:w="1997" w:type="dxa"/>
            <w:tcBorders>
              <w:top w:val="single" w:sz="4" w:space="0" w:color="00B9B3"/>
              <w:left w:val="single" w:sz="4" w:space="0" w:color="00B9B3"/>
              <w:bottom w:val="single" w:sz="4" w:space="0" w:color="00B9B3"/>
              <w:right w:val="single" w:sz="4" w:space="0" w:color="00B9B3"/>
            </w:tcBorders>
            <w:vAlign w:val="center"/>
          </w:tcPr>
          <w:p w:rsidR="00FE5382" w:rsidRPr="00107135" w:rsidRDefault="00FE5382" w:rsidP="00F916E6">
            <w:pPr>
              <w:spacing w:line="360" w:lineRule="auto"/>
              <w:jc w:val="center"/>
              <w:rPr>
                <w:rFonts w:ascii="Arial" w:hAnsi="Arial" w:cs="Arial"/>
                <w:b/>
                <w:color w:val="006C69"/>
                <w:lang w:eastAsia="en-US"/>
              </w:rPr>
            </w:pPr>
            <w:r w:rsidRPr="00107135">
              <w:rPr>
                <w:rFonts w:ascii="Arial" w:hAnsi="Arial" w:cs="Arial"/>
                <w:b/>
                <w:color w:val="006C69"/>
                <w:lang w:eastAsia="en-US"/>
              </w:rPr>
              <w:t>Orientador</w:t>
            </w:r>
          </w:p>
        </w:tc>
        <w:tc>
          <w:tcPr>
            <w:tcW w:w="7843" w:type="dxa"/>
            <w:tcBorders>
              <w:top w:val="single" w:sz="4" w:space="0" w:color="00B9B3"/>
              <w:left w:val="single" w:sz="4" w:space="0" w:color="00B9B3"/>
              <w:bottom w:val="single" w:sz="4" w:space="0" w:color="00B9B3"/>
              <w:right w:val="single" w:sz="4" w:space="0" w:color="00B9B3"/>
            </w:tcBorders>
            <w:vAlign w:val="center"/>
          </w:tcPr>
          <w:p w:rsidR="00FE5382" w:rsidRPr="00107135" w:rsidRDefault="001F23A6" w:rsidP="00F916E6">
            <w:pPr>
              <w:spacing w:line="360" w:lineRule="auto"/>
              <w:rPr>
                <w:rFonts w:ascii="Arial" w:hAnsi="Arial" w:cs="Arial"/>
                <w:b/>
                <w:lang w:eastAsia="en-US"/>
              </w:rPr>
            </w:pPr>
            <w:ins w:id="1" w:author="Adriano Marabuco" w:date="2019-06-01T13:27:00Z">
              <w:r w:rsidRPr="00807C28">
                <w:rPr>
                  <w:rFonts w:ascii="Arial" w:hAnsi="Arial" w:cs="Arial"/>
                  <w:b/>
                  <w:lang w:eastAsia="en-US"/>
                </w:rPr>
                <w:t>BRUNO RAFAEL DE OLIVEIRA RODRIGUES</w:t>
              </w:r>
            </w:ins>
          </w:p>
        </w:tc>
      </w:tr>
      <w:tr w:rsidR="00FE5382" w:rsidRPr="00107135" w:rsidTr="00973CAE">
        <w:trPr>
          <w:trHeight w:val="623"/>
        </w:trPr>
        <w:tc>
          <w:tcPr>
            <w:tcW w:w="1997" w:type="dxa"/>
            <w:tcBorders>
              <w:top w:val="single" w:sz="4" w:space="0" w:color="00B9B3"/>
              <w:left w:val="single" w:sz="4" w:space="0" w:color="00B9B3"/>
              <w:bottom w:val="single" w:sz="4" w:space="0" w:color="00B9B3"/>
              <w:right w:val="single" w:sz="4" w:space="0" w:color="00B9B3"/>
            </w:tcBorders>
            <w:vAlign w:val="center"/>
          </w:tcPr>
          <w:p w:rsidR="00FE5382" w:rsidRPr="00107135" w:rsidRDefault="00FE5382" w:rsidP="00F916E6">
            <w:pPr>
              <w:spacing w:line="360" w:lineRule="auto"/>
              <w:jc w:val="center"/>
              <w:rPr>
                <w:rFonts w:ascii="Arial" w:hAnsi="Arial" w:cs="Arial"/>
                <w:b/>
                <w:color w:val="006C69"/>
                <w:lang w:eastAsia="en-US"/>
              </w:rPr>
            </w:pPr>
            <w:r w:rsidRPr="00107135">
              <w:rPr>
                <w:rFonts w:ascii="Arial" w:hAnsi="Arial" w:cs="Arial"/>
                <w:b/>
                <w:color w:val="006C69"/>
                <w:lang w:eastAsia="en-US"/>
              </w:rPr>
              <w:t>Data</w:t>
            </w:r>
          </w:p>
        </w:tc>
        <w:tc>
          <w:tcPr>
            <w:tcW w:w="7843" w:type="dxa"/>
            <w:tcBorders>
              <w:top w:val="single" w:sz="4" w:space="0" w:color="00B9B3"/>
              <w:left w:val="single" w:sz="4" w:space="0" w:color="00B9B3"/>
              <w:bottom w:val="single" w:sz="4" w:space="0" w:color="00B9B3"/>
              <w:right w:val="single" w:sz="4" w:space="0" w:color="00B9B3"/>
            </w:tcBorders>
            <w:vAlign w:val="center"/>
          </w:tcPr>
          <w:p w:rsidR="001A0548" w:rsidRPr="00107135" w:rsidRDefault="001A0548" w:rsidP="00F916E6">
            <w:pPr>
              <w:spacing w:line="360" w:lineRule="auto"/>
              <w:rPr>
                <w:rFonts w:ascii="Arial" w:hAnsi="Arial" w:cs="Arial"/>
                <w:b/>
                <w:lang w:eastAsia="en-US"/>
              </w:rPr>
            </w:pPr>
          </w:p>
        </w:tc>
      </w:tr>
    </w:tbl>
    <w:p w:rsidR="00FE5382" w:rsidRDefault="00FE5382" w:rsidP="00F916E6">
      <w:pPr>
        <w:pStyle w:val="NormalWeb"/>
        <w:spacing w:before="0" w:beforeAutospacing="0" w:after="0" w:afterAutospacing="0" w:line="360" w:lineRule="auto"/>
        <w:ind w:left="720"/>
        <w:textAlignment w:val="baseline"/>
        <w:rPr>
          <w:rFonts w:ascii="Arial" w:hAnsi="Arial" w:cs="Arial"/>
          <w:color w:val="000000"/>
        </w:rPr>
      </w:pPr>
    </w:p>
    <w:p w:rsidR="00F916E6" w:rsidRDefault="00F916E6">
      <w:pPr>
        <w:rPr>
          <w:rFonts w:ascii="Arial" w:hAnsi="Arial" w:cs="Arial"/>
          <w:b/>
          <w:color w:val="006C69"/>
          <w:lang w:eastAsia="en-US"/>
        </w:rPr>
      </w:pPr>
      <w:r>
        <w:rPr>
          <w:rFonts w:ascii="Arial" w:hAnsi="Arial" w:cs="Arial"/>
          <w:b/>
          <w:color w:val="006C69"/>
          <w:lang w:eastAsia="en-US"/>
        </w:rPr>
        <w:br w:type="page"/>
      </w:r>
    </w:p>
    <w:p w:rsidR="00384229" w:rsidRPr="00107135" w:rsidRDefault="00384229" w:rsidP="00F916E6">
      <w:pPr>
        <w:pStyle w:val="NormalWeb"/>
        <w:spacing w:before="0" w:beforeAutospacing="0" w:after="0" w:afterAutospacing="0" w:line="360" w:lineRule="auto"/>
        <w:ind w:left="720"/>
        <w:textAlignment w:val="baseline"/>
        <w:rPr>
          <w:rFonts w:ascii="Arial" w:hAnsi="Arial" w:cs="Arial"/>
          <w:color w:val="000000"/>
        </w:rPr>
      </w:pPr>
      <w:r>
        <w:rPr>
          <w:rFonts w:ascii="Arial" w:hAnsi="Arial" w:cs="Arial"/>
          <w:b/>
          <w:color w:val="006C69"/>
          <w:lang w:eastAsia="en-US"/>
        </w:rPr>
        <w:lastRenderedPageBreak/>
        <w:t>INTRODUÇÃO</w:t>
      </w:r>
    </w:p>
    <w:p w:rsidR="00FE5382" w:rsidRDefault="00FE5382" w:rsidP="00F916E6">
      <w:pPr>
        <w:pStyle w:val="NormalWeb"/>
        <w:spacing w:before="0" w:beforeAutospacing="0" w:after="0" w:afterAutospacing="0" w:line="360" w:lineRule="auto"/>
        <w:ind w:left="720"/>
        <w:textAlignment w:val="baseline"/>
        <w:rPr>
          <w:rFonts w:ascii="Arial" w:hAnsi="Arial" w:cs="Arial"/>
          <w:color w:val="000000"/>
        </w:rPr>
      </w:pPr>
    </w:p>
    <w:p w:rsidR="00384229" w:rsidRDefault="00384229" w:rsidP="00F6456E">
      <w:pPr>
        <w:numPr>
          <w:ilvl w:val="0"/>
          <w:numId w:val="2"/>
        </w:numPr>
        <w:autoSpaceDE w:val="0"/>
        <w:autoSpaceDN w:val="0"/>
        <w:adjustRightInd w:val="0"/>
        <w:spacing w:line="360" w:lineRule="auto"/>
        <w:jc w:val="both"/>
        <w:rPr>
          <w:rFonts w:ascii="Arial" w:hAnsi="Arial" w:cs="Arial"/>
          <w:color w:val="000000"/>
        </w:rPr>
      </w:pPr>
      <w:r>
        <w:rPr>
          <w:rFonts w:ascii="Arial" w:hAnsi="Arial" w:cs="Arial"/>
          <w:color w:val="000000"/>
        </w:rPr>
        <w:t>Apresentação do Desafio e da Solução:</w:t>
      </w:r>
    </w:p>
    <w:p w:rsidR="00655BED" w:rsidRDefault="00384229" w:rsidP="00F6456E">
      <w:pPr>
        <w:numPr>
          <w:ilvl w:val="1"/>
          <w:numId w:val="2"/>
        </w:numPr>
        <w:autoSpaceDE w:val="0"/>
        <w:autoSpaceDN w:val="0"/>
        <w:adjustRightInd w:val="0"/>
        <w:spacing w:line="360" w:lineRule="auto"/>
        <w:jc w:val="both"/>
        <w:rPr>
          <w:rFonts w:ascii="Arial" w:hAnsi="Arial" w:cs="Arial"/>
          <w:color w:val="000000"/>
        </w:rPr>
      </w:pPr>
      <w:r>
        <w:rPr>
          <w:rFonts w:ascii="Arial" w:hAnsi="Arial" w:cs="Arial"/>
          <w:color w:val="000000"/>
        </w:rPr>
        <w:t>Setor do mercado e a justificativa de tal seleção</w:t>
      </w:r>
      <w:r w:rsidR="00F916E6">
        <w:rPr>
          <w:rFonts w:ascii="Arial" w:hAnsi="Arial" w:cs="Arial"/>
          <w:color w:val="000000"/>
        </w:rPr>
        <w:t>;</w:t>
      </w:r>
    </w:p>
    <w:p w:rsidR="00384229" w:rsidRDefault="00384229" w:rsidP="00F6456E">
      <w:pPr>
        <w:numPr>
          <w:ilvl w:val="1"/>
          <w:numId w:val="2"/>
        </w:numPr>
        <w:autoSpaceDE w:val="0"/>
        <w:autoSpaceDN w:val="0"/>
        <w:adjustRightInd w:val="0"/>
        <w:spacing w:line="360" w:lineRule="auto"/>
        <w:jc w:val="both"/>
        <w:rPr>
          <w:rFonts w:ascii="Arial" w:hAnsi="Arial" w:cs="Arial"/>
          <w:color w:val="000000"/>
        </w:rPr>
      </w:pPr>
      <w:r>
        <w:rPr>
          <w:rFonts w:ascii="Arial" w:hAnsi="Arial" w:cs="Arial"/>
          <w:color w:val="000000"/>
        </w:rPr>
        <w:t>Características e restrições de escopo do Desafio</w:t>
      </w:r>
      <w:r w:rsidR="00F916E6">
        <w:rPr>
          <w:rFonts w:ascii="Arial" w:hAnsi="Arial" w:cs="Arial"/>
          <w:color w:val="000000"/>
        </w:rPr>
        <w:t>;</w:t>
      </w:r>
    </w:p>
    <w:p w:rsidR="00384229" w:rsidRDefault="00384229" w:rsidP="00F6456E">
      <w:pPr>
        <w:numPr>
          <w:ilvl w:val="1"/>
          <w:numId w:val="2"/>
        </w:numPr>
        <w:autoSpaceDE w:val="0"/>
        <w:autoSpaceDN w:val="0"/>
        <w:adjustRightInd w:val="0"/>
        <w:spacing w:line="360" w:lineRule="auto"/>
        <w:jc w:val="both"/>
        <w:rPr>
          <w:rFonts w:ascii="Arial" w:hAnsi="Arial" w:cs="Arial"/>
          <w:color w:val="000000"/>
        </w:rPr>
      </w:pPr>
      <w:r>
        <w:rPr>
          <w:rFonts w:ascii="Arial" w:hAnsi="Arial" w:cs="Arial"/>
          <w:color w:val="000000"/>
        </w:rPr>
        <w:t>O</w:t>
      </w:r>
      <w:r w:rsidRPr="00107135">
        <w:rPr>
          <w:rFonts w:ascii="Arial" w:hAnsi="Arial" w:cs="Arial"/>
          <w:color w:val="000000"/>
        </w:rPr>
        <w:t xml:space="preserve">portunidade vislumbrada que motivou o desenvolvimento da </w:t>
      </w:r>
      <w:r w:rsidR="00506D29">
        <w:rPr>
          <w:rFonts w:ascii="Arial" w:hAnsi="Arial" w:cs="Arial"/>
          <w:color w:val="000000"/>
        </w:rPr>
        <w:t>S</w:t>
      </w:r>
      <w:r w:rsidRPr="00107135">
        <w:rPr>
          <w:rFonts w:ascii="Arial" w:hAnsi="Arial" w:cs="Arial"/>
          <w:color w:val="000000"/>
        </w:rPr>
        <w:t>olução</w:t>
      </w:r>
      <w:r w:rsidR="00F916E6">
        <w:rPr>
          <w:rFonts w:ascii="Arial" w:hAnsi="Arial" w:cs="Arial"/>
          <w:color w:val="000000"/>
        </w:rPr>
        <w:t>.</w:t>
      </w:r>
    </w:p>
    <w:p w:rsidR="001F23A6" w:rsidRDefault="001F23A6" w:rsidP="00F916E6">
      <w:pPr>
        <w:autoSpaceDE w:val="0"/>
        <w:autoSpaceDN w:val="0"/>
        <w:adjustRightInd w:val="0"/>
        <w:spacing w:line="360" w:lineRule="auto"/>
        <w:ind w:left="720"/>
        <w:jc w:val="both"/>
        <w:rPr>
          <w:rFonts w:ascii="Arial" w:hAnsi="Arial" w:cs="Arial"/>
          <w:color w:val="000000"/>
        </w:rPr>
      </w:pPr>
    </w:p>
    <w:p w:rsidR="001F23A6" w:rsidRDefault="001F23A6" w:rsidP="001F23A6">
      <w:pPr>
        <w:autoSpaceDE w:val="0"/>
        <w:autoSpaceDN w:val="0"/>
        <w:adjustRightInd w:val="0"/>
        <w:spacing w:line="360" w:lineRule="auto"/>
        <w:jc w:val="both"/>
        <w:rPr>
          <w:rFonts w:ascii="Arial" w:hAnsi="Arial" w:cs="Arial"/>
          <w:color w:val="000000"/>
        </w:rPr>
      </w:pPr>
      <w:r w:rsidRPr="001F23A6">
        <w:rPr>
          <w:rFonts w:ascii="Arial" w:hAnsi="Arial" w:cs="Arial"/>
          <w:color w:val="000000"/>
          <w:highlight w:val="yellow"/>
        </w:rPr>
        <w:t>a.</w:t>
      </w:r>
      <w:r w:rsidRPr="001F23A6">
        <w:rPr>
          <w:rFonts w:ascii="Arial" w:hAnsi="Arial" w:cs="Arial"/>
          <w:color w:val="000000"/>
          <w:highlight w:val="yellow"/>
        </w:rPr>
        <w:tab/>
        <w:t>Setor do mercado e a justificativa de tal seleção;</w:t>
      </w:r>
    </w:p>
    <w:p w:rsidR="001F23A6" w:rsidRPr="001F23A6" w:rsidRDefault="001F23A6" w:rsidP="001F23A6">
      <w:pPr>
        <w:autoSpaceDE w:val="0"/>
        <w:autoSpaceDN w:val="0"/>
        <w:adjustRightInd w:val="0"/>
        <w:spacing w:line="360" w:lineRule="auto"/>
        <w:jc w:val="both"/>
        <w:rPr>
          <w:rFonts w:ascii="Arial" w:hAnsi="Arial" w:cs="Arial"/>
          <w:color w:val="000000"/>
        </w:rPr>
      </w:pPr>
      <w:r w:rsidRPr="001F23A6">
        <w:rPr>
          <w:rFonts w:ascii="Arial" w:hAnsi="Arial" w:cs="Arial"/>
          <w:color w:val="000000"/>
        </w:rPr>
        <w:t>O setor de gestão de investimentos dedica-se a alocação de capital em ativos em busca de remuneração pela disponibilização desses recursos. Ele desenvolveu-se bastante no Brasil, nos últimos anos, com a estabilização econômica e evolução do mercado de capitais.</w:t>
      </w:r>
    </w:p>
    <w:p w:rsidR="001F23A6" w:rsidRPr="001F23A6" w:rsidRDefault="001F23A6" w:rsidP="001F23A6">
      <w:pPr>
        <w:autoSpaceDE w:val="0"/>
        <w:autoSpaceDN w:val="0"/>
        <w:adjustRightInd w:val="0"/>
        <w:spacing w:line="360" w:lineRule="auto"/>
        <w:jc w:val="both"/>
        <w:rPr>
          <w:rFonts w:ascii="Arial" w:hAnsi="Arial" w:cs="Arial"/>
          <w:color w:val="000000"/>
        </w:rPr>
      </w:pPr>
    </w:p>
    <w:p w:rsidR="001F23A6" w:rsidRPr="001F23A6" w:rsidRDefault="001F23A6" w:rsidP="001F23A6">
      <w:pPr>
        <w:autoSpaceDE w:val="0"/>
        <w:autoSpaceDN w:val="0"/>
        <w:adjustRightInd w:val="0"/>
        <w:spacing w:line="360" w:lineRule="auto"/>
        <w:jc w:val="both"/>
        <w:rPr>
          <w:rFonts w:ascii="Arial" w:hAnsi="Arial" w:cs="Arial"/>
          <w:color w:val="000000"/>
        </w:rPr>
      </w:pPr>
      <w:r w:rsidRPr="001F23A6">
        <w:rPr>
          <w:rFonts w:ascii="Arial" w:hAnsi="Arial" w:cs="Arial"/>
          <w:color w:val="000000"/>
        </w:rPr>
        <w:t xml:space="preserve">É um setor muito competitivo e globalizado que movimenta grandes fortunas diariamente entre diferentes ativos e mercados, composto por instituições financeiras, fundos de investimento e particulares. </w:t>
      </w:r>
    </w:p>
    <w:p w:rsidR="001F23A6" w:rsidRPr="001F23A6" w:rsidRDefault="001F23A6" w:rsidP="001F23A6">
      <w:pPr>
        <w:autoSpaceDE w:val="0"/>
        <w:autoSpaceDN w:val="0"/>
        <w:adjustRightInd w:val="0"/>
        <w:spacing w:line="360" w:lineRule="auto"/>
        <w:jc w:val="both"/>
        <w:rPr>
          <w:rFonts w:ascii="Arial" w:hAnsi="Arial" w:cs="Arial"/>
          <w:color w:val="000000"/>
        </w:rPr>
      </w:pPr>
    </w:p>
    <w:p w:rsidR="001F23A6" w:rsidRPr="001F23A6" w:rsidRDefault="001F23A6" w:rsidP="001F23A6">
      <w:pPr>
        <w:autoSpaceDE w:val="0"/>
        <w:autoSpaceDN w:val="0"/>
        <w:adjustRightInd w:val="0"/>
        <w:spacing w:line="360" w:lineRule="auto"/>
        <w:jc w:val="both"/>
        <w:rPr>
          <w:rFonts w:ascii="Arial" w:hAnsi="Arial" w:cs="Arial"/>
          <w:color w:val="000000"/>
        </w:rPr>
      </w:pPr>
      <w:r w:rsidRPr="001F23A6">
        <w:rPr>
          <w:rFonts w:ascii="Arial" w:hAnsi="Arial" w:cs="Arial"/>
          <w:color w:val="000000"/>
        </w:rPr>
        <w:t>Divide-se basicamente em dois tipos de investimento: renda fixa e renda variável. O mercado renda fixa é direcionado para investimentos remunerados a título de juros, como títulos públicos, debêntures e outros instrumentos de dívida. Enquanto o mercado de renda variável é direcionado para investimentos remunerados como participação nos lucros e ganho de capital, como ações, commodities e derivativos.</w:t>
      </w:r>
    </w:p>
    <w:p w:rsidR="001F23A6" w:rsidRPr="001F23A6" w:rsidRDefault="001F23A6" w:rsidP="001F23A6">
      <w:pPr>
        <w:autoSpaceDE w:val="0"/>
        <w:autoSpaceDN w:val="0"/>
        <w:adjustRightInd w:val="0"/>
        <w:spacing w:line="360" w:lineRule="auto"/>
        <w:jc w:val="both"/>
        <w:rPr>
          <w:rFonts w:ascii="Arial" w:hAnsi="Arial" w:cs="Arial"/>
          <w:color w:val="000000"/>
        </w:rPr>
      </w:pPr>
    </w:p>
    <w:p w:rsidR="001F23A6" w:rsidRPr="001F23A6" w:rsidRDefault="001F23A6" w:rsidP="001F23A6">
      <w:pPr>
        <w:autoSpaceDE w:val="0"/>
        <w:autoSpaceDN w:val="0"/>
        <w:adjustRightInd w:val="0"/>
        <w:spacing w:line="360" w:lineRule="auto"/>
        <w:jc w:val="both"/>
        <w:rPr>
          <w:rFonts w:ascii="Arial" w:hAnsi="Arial" w:cs="Arial"/>
          <w:color w:val="000000"/>
        </w:rPr>
      </w:pPr>
      <w:r w:rsidRPr="001F23A6">
        <w:rPr>
          <w:rFonts w:ascii="Arial" w:hAnsi="Arial" w:cs="Arial"/>
          <w:color w:val="000000"/>
        </w:rPr>
        <w:t xml:space="preserve">O objetivo da gestores de renda variável é obter retornos iguais a média do mercado (beta) ou acima da média do mercado (alfa). Os investimentos com retornos alfa elevados costumam atraem mais clientes, que procuram as alternativas mais rentáveis para suas aplicações financeiras. </w:t>
      </w:r>
    </w:p>
    <w:p w:rsidR="001F23A6" w:rsidRPr="001F23A6" w:rsidRDefault="001F23A6" w:rsidP="001F23A6">
      <w:pPr>
        <w:autoSpaceDE w:val="0"/>
        <w:autoSpaceDN w:val="0"/>
        <w:adjustRightInd w:val="0"/>
        <w:spacing w:line="360" w:lineRule="auto"/>
        <w:jc w:val="both"/>
        <w:rPr>
          <w:rFonts w:ascii="Arial" w:hAnsi="Arial" w:cs="Arial"/>
          <w:color w:val="000000"/>
        </w:rPr>
      </w:pPr>
    </w:p>
    <w:p w:rsidR="001F23A6" w:rsidRDefault="001F23A6" w:rsidP="001F23A6">
      <w:pPr>
        <w:autoSpaceDE w:val="0"/>
        <w:autoSpaceDN w:val="0"/>
        <w:adjustRightInd w:val="0"/>
        <w:spacing w:line="360" w:lineRule="auto"/>
        <w:jc w:val="both"/>
        <w:rPr>
          <w:rFonts w:ascii="Arial" w:hAnsi="Arial" w:cs="Arial"/>
          <w:color w:val="000000"/>
        </w:rPr>
      </w:pPr>
      <w:r w:rsidRPr="001F23A6">
        <w:rPr>
          <w:rFonts w:ascii="Arial" w:hAnsi="Arial" w:cs="Arial"/>
          <w:color w:val="000000"/>
        </w:rPr>
        <w:t>O ambiente de investimento de renda variável marcado por alta volatibilidade e incerteza torna bastante desafiador obter retorno alfa significativo, e muitos acabam sofrendo grandes perdas na busca por esse resultado diferenciado. No entanto aqueles que obtém tais retornos podem usufruir de prestígio e amealhar fortunas.</w:t>
      </w:r>
    </w:p>
    <w:p w:rsidR="001F23A6" w:rsidRDefault="001F23A6" w:rsidP="001F23A6">
      <w:pPr>
        <w:autoSpaceDE w:val="0"/>
        <w:autoSpaceDN w:val="0"/>
        <w:adjustRightInd w:val="0"/>
        <w:spacing w:line="360" w:lineRule="auto"/>
        <w:jc w:val="both"/>
        <w:rPr>
          <w:rFonts w:ascii="Arial" w:hAnsi="Arial" w:cs="Arial"/>
          <w:color w:val="000000"/>
        </w:rPr>
      </w:pPr>
    </w:p>
    <w:p w:rsidR="001F23A6" w:rsidRPr="001F23A6" w:rsidRDefault="001F23A6" w:rsidP="001F23A6">
      <w:pPr>
        <w:autoSpaceDE w:val="0"/>
        <w:autoSpaceDN w:val="0"/>
        <w:adjustRightInd w:val="0"/>
        <w:spacing w:line="360" w:lineRule="auto"/>
        <w:jc w:val="both"/>
        <w:rPr>
          <w:rFonts w:ascii="Arial" w:hAnsi="Arial" w:cs="Arial"/>
          <w:color w:val="000000"/>
        </w:rPr>
      </w:pPr>
      <w:r w:rsidRPr="001F23A6">
        <w:rPr>
          <w:rFonts w:ascii="Arial" w:hAnsi="Arial" w:cs="Arial"/>
          <w:color w:val="000000"/>
        </w:rPr>
        <w:t xml:space="preserve">Em  2007 e 2008 trabalhei em uma gestora de investimentos chamada TARPON, que é especializada em renda variável com uma abordagem ativista, em que busca influenciar no </w:t>
      </w:r>
      <w:r w:rsidRPr="001F23A6">
        <w:rPr>
          <w:rFonts w:ascii="Arial" w:hAnsi="Arial" w:cs="Arial"/>
          <w:color w:val="000000"/>
        </w:rPr>
        <w:lastRenderedPageBreak/>
        <w:t>negócios em prol da maximização de valor. Atuei na área de análise de investimentos realizando avaliação de negócios, bem como monitoramento de performance e mercado.</w:t>
      </w:r>
    </w:p>
    <w:p w:rsidR="001F23A6" w:rsidRPr="001F23A6" w:rsidRDefault="001F23A6" w:rsidP="001F23A6">
      <w:pPr>
        <w:autoSpaceDE w:val="0"/>
        <w:autoSpaceDN w:val="0"/>
        <w:adjustRightInd w:val="0"/>
        <w:spacing w:line="360" w:lineRule="auto"/>
        <w:jc w:val="both"/>
        <w:rPr>
          <w:rFonts w:ascii="Arial" w:hAnsi="Arial" w:cs="Arial"/>
          <w:color w:val="000000"/>
        </w:rPr>
      </w:pPr>
    </w:p>
    <w:p w:rsidR="001F23A6" w:rsidRPr="001F23A6" w:rsidRDefault="001F23A6" w:rsidP="001F23A6">
      <w:pPr>
        <w:autoSpaceDE w:val="0"/>
        <w:autoSpaceDN w:val="0"/>
        <w:adjustRightInd w:val="0"/>
        <w:spacing w:line="360" w:lineRule="auto"/>
        <w:jc w:val="both"/>
        <w:rPr>
          <w:rFonts w:ascii="Arial" w:hAnsi="Arial" w:cs="Arial"/>
          <w:color w:val="000000"/>
        </w:rPr>
      </w:pPr>
      <w:r w:rsidRPr="001F23A6">
        <w:rPr>
          <w:rFonts w:ascii="Arial" w:hAnsi="Arial" w:cs="Arial"/>
          <w:color w:val="000000"/>
        </w:rPr>
        <w:t>Naquela época alguns fundos começaram a criar estratégia quantitativas de investimento que utilizam métodos estatísticos e programação para melhorar o resultado dos investimentos. Desde então essa tendência ganhou força, e cada vez mais o mercado de gestão de investimentos tem utilizado ferramentas de automação e inteligência artificial em suas atividades. Como é um setor bastante dinâmico e digitalizado, há uma abundância de dados a serem trabalhados, o que torna um campo fértil para projetos de machine learning.</w:t>
      </w:r>
    </w:p>
    <w:p w:rsidR="001F23A6" w:rsidRPr="001F23A6" w:rsidRDefault="001F23A6" w:rsidP="001F23A6">
      <w:pPr>
        <w:autoSpaceDE w:val="0"/>
        <w:autoSpaceDN w:val="0"/>
        <w:adjustRightInd w:val="0"/>
        <w:spacing w:line="360" w:lineRule="auto"/>
        <w:jc w:val="both"/>
        <w:rPr>
          <w:rFonts w:ascii="Arial" w:hAnsi="Arial" w:cs="Arial"/>
          <w:color w:val="000000"/>
        </w:rPr>
      </w:pPr>
    </w:p>
    <w:p w:rsidR="001F23A6" w:rsidRDefault="001F23A6" w:rsidP="001F23A6">
      <w:pPr>
        <w:autoSpaceDE w:val="0"/>
        <w:autoSpaceDN w:val="0"/>
        <w:adjustRightInd w:val="0"/>
        <w:spacing w:line="360" w:lineRule="auto"/>
        <w:jc w:val="both"/>
        <w:rPr>
          <w:rFonts w:ascii="Arial" w:hAnsi="Arial" w:cs="Arial"/>
          <w:color w:val="000000"/>
        </w:rPr>
      </w:pPr>
      <w:r w:rsidRPr="001F23A6">
        <w:rPr>
          <w:rFonts w:ascii="Arial" w:hAnsi="Arial" w:cs="Arial"/>
          <w:color w:val="000000"/>
        </w:rPr>
        <w:t>A minha experiência profissional no setor aliada as condições favoráveis tornam o setor de gestão de investimentos um bom alvo para desenvolver meu projeto de machine learning.</w:t>
      </w:r>
    </w:p>
    <w:p w:rsidR="001F23A6" w:rsidRDefault="001F23A6" w:rsidP="001F23A6">
      <w:pPr>
        <w:tabs>
          <w:tab w:val="left" w:pos="1485"/>
        </w:tabs>
        <w:autoSpaceDE w:val="0"/>
        <w:autoSpaceDN w:val="0"/>
        <w:adjustRightInd w:val="0"/>
        <w:spacing w:line="360" w:lineRule="auto"/>
        <w:jc w:val="both"/>
        <w:rPr>
          <w:rFonts w:ascii="Arial" w:hAnsi="Arial" w:cs="Arial"/>
          <w:color w:val="000000"/>
        </w:rPr>
      </w:pPr>
    </w:p>
    <w:p w:rsidR="001F23A6" w:rsidRDefault="001F23A6" w:rsidP="001F23A6">
      <w:pPr>
        <w:tabs>
          <w:tab w:val="left" w:pos="1485"/>
        </w:tabs>
        <w:autoSpaceDE w:val="0"/>
        <w:autoSpaceDN w:val="0"/>
        <w:adjustRightInd w:val="0"/>
        <w:spacing w:line="360" w:lineRule="auto"/>
        <w:jc w:val="both"/>
        <w:rPr>
          <w:rFonts w:ascii="Arial" w:hAnsi="Arial" w:cs="Arial"/>
          <w:color w:val="000000"/>
        </w:rPr>
      </w:pPr>
      <w:r w:rsidRPr="001F23A6">
        <w:rPr>
          <w:rFonts w:ascii="Arial" w:hAnsi="Arial" w:cs="Arial"/>
          <w:color w:val="000000"/>
          <w:highlight w:val="yellow"/>
        </w:rPr>
        <w:t>b.</w:t>
      </w:r>
      <w:r w:rsidRPr="001F23A6">
        <w:rPr>
          <w:rFonts w:ascii="Arial" w:hAnsi="Arial" w:cs="Arial"/>
          <w:color w:val="000000"/>
          <w:highlight w:val="yellow"/>
        </w:rPr>
        <w:tab/>
        <w:t>Características e restrições de escopo do Desafio;</w:t>
      </w:r>
    </w:p>
    <w:p w:rsidR="001F23A6" w:rsidRDefault="001F23A6" w:rsidP="001F23A6">
      <w:pPr>
        <w:tabs>
          <w:tab w:val="left" w:pos="1485"/>
        </w:tabs>
        <w:autoSpaceDE w:val="0"/>
        <w:autoSpaceDN w:val="0"/>
        <w:adjustRightInd w:val="0"/>
        <w:spacing w:line="360" w:lineRule="auto"/>
        <w:jc w:val="both"/>
        <w:rPr>
          <w:rFonts w:ascii="Arial" w:hAnsi="Arial" w:cs="Arial"/>
          <w:color w:val="000000"/>
        </w:rPr>
      </w:pPr>
    </w:p>
    <w:p w:rsidR="001F23A6" w:rsidRPr="001F23A6" w:rsidRDefault="001F23A6" w:rsidP="001F23A6">
      <w:pPr>
        <w:tabs>
          <w:tab w:val="left" w:pos="1485"/>
        </w:tabs>
        <w:autoSpaceDE w:val="0"/>
        <w:autoSpaceDN w:val="0"/>
        <w:adjustRightInd w:val="0"/>
        <w:spacing w:line="360" w:lineRule="auto"/>
        <w:jc w:val="both"/>
        <w:rPr>
          <w:rFonts w:ascii="Arial" w:hAnsi="Arial" w:cs="Arial"/>
          <w:color w:val="000000"/>
        </w:rPr>
      </w:pPr>
      <w:r w:rsidRPr="001F23A6">
        <w:rPr>
          <w:rFonts w:ascii="Arial" w:hAnsi="Arial" w:cs="Arial"/>
          <w:color w:val="000000"/>
        </w:rPr>
        <w:t>O desafio é criar um projeto de aprendizado de máquina capaz de prever os preços das ações, que é um fator que determina o sucesso ou fracasso de muitos investimentos, pois uma previsão errada leva o gestor a tomar decisões de investimentos baseada numa premissa equivocada e obter um resultado adverso.</w:t>
      </w:r>
    </w:p>
    <w:p w:rsidR="001F23A6" w:rsidRPr="001F23A6" w:rsidRDefault="001F23A6" w:rsidP="001F23A6">
      <w:pPr>
        <w:tabs>
          <w:tab w:val="left" w:pos="1485"/>
        </w:tabs>
        <w:autoSpaceDE w:val="0"/>
        <w:autoSpaceDN w:val="0"/>
        <w:adjustRightInd w:val="0"/>
        <w:spacing w:line="360" w:lineRule="auto"/>
        <w:jc w:val="both"/>
        <w:rPr>
          <w:rFonts w:ascii="Arial" w:hAnsi="Arial" w:cs="Arial"/>
          <w:color w:val="000000"/>
        </w:rPr>
      </w:pPr>
    </w:p>
    <w:p w:rsidR="001F23A6" w:rsidRPr="001F23A6" w:rsidRDefault="001F23A6" w:rsidP="001F23A6">
      <w:pPr>
        <w:tabs>
          <w:tab w:val="left" w:pos="1485"/>
        </w:tabs>
        <w:autoSpaceDE w:val="0"/>
        <w:autoSpaceDN w:val="0"/>
        <w:adjustRightInd w:val="0"/>
        <w:spacing w:line="360" w:lineRule="auto"/>
        <w:jc w:val="both"/>
        <w:rPr>
          <w:rFonts w:ascii="Arial" w:hAnsi="Arial" w:cs="Arial"/>
          <w:color w:val="000000"/>
        </w:rPr>
      </w:pPr>
      <w:r w:rsidRPr="001F23A6">
        <w:rPr>
          <w:rFonts w:ascii="Arial" w:hAnsi="Arial" w:cs="Arial"/>
          <w:color w:val="000000"/>
        </w:rPr>
        <w:t>Esse desafio está sujeito a dificuldades inerentes às incertezas e à volatidade do mercado. Há especialistas que afirmam ser impossível prever os movimentos do mercado, porém, estudos recentes efetuados por cientistas de dados revelam ser possível identificar padrões nos movimentos de mercado, gerando previsibilidade.</w:t>
      </w:r>
    </w:p>
    <w:p w:rsidR="001F23A6" w:rsidRPr="001F23A6" w:rsidRDefault="001F23A6" w:rsidP="001F23A6">
      <w:pPr>
        <w:tabs>
          <w:tab w:val="left" w:pos="1485"/>
        </w:tabs>
        <w:autoSpaceDE w:val="0"/>
        <w:autoSpaceDN w:val="0"/>
        <w:adjustRightInd w:val="0"/>
        <w:spacing w:line="360" w:lineRule="auto"/>
        <w:jc w:val="both"/>
        <w:rPr>
          <w:rFonts w:ascii="Arial" w:hAnsi="Arial" w:cs="Arial"/>
          <w:color w:val="000000"/>
        </w:rPr>
      </w:pPr>
    </w:p>
    <w:p w:rsidR="001F23A6" w:rsidRDefault="001F23A6" w:rsidP="001F23A6">
      <w:pPr>
        <w:tabs>
          <w:tab w:val="left" w:pos="1485"/>
        </w:tabs>
        <w:autoSpaceDE w:val="0"/>
        <w:autoSpaceDN w:val="0"/>
        <w:adjustRightInd w:val="0"/>
        <w:spacing w:line="360" w:lineRule="auto"/>
        <w:jc w:val="both"/>
        <w:rPr>
          <w:rFonts w:ascii="Arial" w:hAnsi="Arial" w:cs="Arial"/>
          <w:color w:val="000000"/>
        </w:rPr>
      </w:pPr>
      <w:r w:rsidRPr="001F23A6">
        <w:rPr>
          <w:rFonts w:ascii="Arial" w:hAnsi="Arial" w:cs="Arial"/>
          <w:color w:val="000000"/>
        </w:rPr>
        <w:t>Como forma de reduzir a complexidade do projeto não serão realizadas previsões de derivativos que são ativos mais complexos de se trabalhar do que as ações. Assim o foco principal será a previsão do preço de ações. O planejamento das estratégias de investimento e formação de carteiras também estão fora do escopo, apesar de estarem relacionados na realização dos investimentos.</w:t>
      </w:r>
    </w:p>
    <w:p w:rsidR="001F23A6" w:rsidRPr="001F23A6" w:rsidRDefault="001F23A6" w:rsidP="001F23A6">
      <w:pPr>
        <w:tabs>
          <w:tab w:val="left" w:pos="1485"/>
        </w:tabs>
        <w:autoSpaceDE w:val="0"/>
        <w:autoSpaceDN w:val="0"/>
        <w:adjustRightInd w:val="0"/>
        <w:spacing w:line="360" w:lineRule="auto"/>
        <w:jc w:val="both"/>
        <w:rPr>
          <w:rFonts w:ascii="Arial" w:hAnsi="Arial" w:cs="Arial"/>
          <w:color w:val="000000"/>
        </w:rPr>
      </w:pPr>
      <w:r>
        <w:rPr>
          <w:rFonts w:ascii="Arial" w:hAnsi="Arial" w:cs="Arial"/>
          <w:color w:val="000000"/>
        </w:rPr>
        <w:tab/>
      </w:r>
    </w:p>
    <w:p w:rsidR="001F23A6" w:rsidRPr="001F23A6" w:rsidRDefault="001F23A6" w:rsidP="001F23A6">
      <w:pPr>
        <w:autoSpaceDE w:val="0"/>
        <w:autoSpaceDN w:val="0"/>
        <w:adjustRightInd w:val="0"/>
        <w:spacing w:line="360" w:lineRule="auto"/>
        <w:jc w:val="both"/>
        <w:rPr>
          <w:rFonts w:ascii="Arial" w:hAnsi="Arial" w:cs="Arial"/>
          <w:color w:val="000000"/>
        </w:rPr>
      </w:pPr>
      <w:r w:rsidRPr="001F23A6">
        <w:rPr>
          <w:rFonts w:ascii="Arial" w:hAnsi="Arial" w:cs="Arial"/>
          <w:color w:val="000000"/>
          <w:highlight w:val="yellow"/>
        </w:rPr>
        <w:t>c.</w:t>
      </w:r>
      <w:r w:rsidRPr="001F23A6">
        <w:rPr>
          <w:rFonts w:ascii="Arial" w:hAnsi="Arial" w:cs="Arial"/>
          <w:color w:val="000000"/>
          <w:highlight w:val="yellow"/>
        </w:rPr>
        <w:tab/>
        <w:t>Oportunidade vislumbrada que motivou o desenvolvimento da Solução.</w:t>
      </w:r>
    </w:p>
    <w:p w:rsidR="001F23A6" w:rsidRDefault="001F23A6" w:rsidP="001F23A6">
      <w:pPr>
        <w:pStyle w:val="NormalWeb"/>
        <w:shd w:val="clear" w:color="auto" w:fill="FFFFFF"/>
        <w:spacing w:before="0" w:beforeAutospacing="0" w:line="360" w:lineRule="auto"/>
        <w:jc w:val="both"/>
        <w:rPr>
          <w:rFonts w:ascii="Segoe UI" w:hAnsi="Segoe UI" w:cs="Segoe UI"/>
          <w:color w:val="212529"/>
        </w:rPr>
      </w:pPr>
      <w:r>
        <w:rPr>
          <w:rFonts w:ascii="Segoe UI" w:hAnsi="Segoe UI" w:cs="Segoe UI"/>
          <w:color w:val="212529"/>
        </w:rPr>
        <w:t xml:space="preserve">A gestão de investimentos lida com diversos desafios cujos impactos podem levar o negócio a ruína. Riquezas acumuladas durante muitos anos podem sumir em questão de dias. Os </w:t>
      </w:r>
      <w:r>
        <w:rPr>
          <w:rFonts w:ascii="Segoe UI" w:hAnsi="Segoe UI" w:cs="Segoe UI"/>
          <w:color w:val="212529"/>
        </w:rPr>
        <w:lastRenderedPageBreak/>
        <w:t>gestores de investimentos vivem na “corda bamba” entre ganhar fortunas e perdê-las pelos motivos que se seguem: alterações súbitas no comportamento de um ativo; exposição superestimada ou subestimada do risco; e falhas no momento de compra ou venda.</w:t>
      </w:r>
    </w:p>
    <w:p w:rsidR="001F23A6" w:rsidRDefault="001F23A6" w:rsidP="001F23A6">
      <w:pPr>
        <w:pStyle w:val="NormalWeb"/>
        <w:shd w:val="clear" w:color="auto" w:fill="FFFFFF"/>
        <w:spacing w:before="0" w:beforeAutospacing="0" w:line="360" w:lineRule="auto"/>
        <w:jc w:val="both"/>
        <w:rPr>
          <w:rFonts w:ascii="Segoe UI" w:hAnsi="Segoe UI" w:cs="Segoe UI"/>
          <w:color w:val="212529"/>
        </w:rPr>
      </w:pPr>
      <w:r>
        <w:rPr>
          <w:rFonts w:ascii="Segoe UI" w:hAnsi="Segoe UI" w:cs="Segoe UI"/>
          <w:color w:val="212529"/>
        </w:rPr>
        <w:t>Os investimentos de renda variável são caracterizados pela volatilidade dos preços dos ativos, o que é resultado das variações de preços das compras e vendas. O problema é que essa variável também oscila com o tempo, portanto tem uma distribuição não estocástica, gerando grande incerteza nas alterações dos preços, pois eles podem sair de um patamar de baixa volatilidade para alta de um dia para o outro, e um investimento de baixo de risco tornar-se de alto. Essas alterações súbitas das variações de preços podem tornar um investimento rentável em um fracasso com grandes perdas financeiras.</w:t>
      </w:r>
    </w:p>
    <w:p w:rsidR="001F23A6" w:rsidRDefault="001F23A6" w:rsidP="001F23A6">
      <w:pPr>
        <w:pStyle w:val="NormalWeb"/>
        <w:shd w:val="clear" w:color="auto" w:fill="FFFFFF"/>
        <w:spacing w:before="0" w:beforeAutospacing="0" w:line="360" w:lineRule="auto"/>
        <w:jc w:val="both"/>
        <w:rPr>
          <w:rFonts w:ascii="Segoe UI" w:hAnsi="Segoe UI" w:cs="Segoe UI"/>
          <w:color w:val="212529"/>
        </w:rPr>
      </w:pPr>
      <w:r>
        <w:rPr>
          <w:rFonts w:ascii="Segoe UI" w:hAnsi="Segoe UI" w:cs="Segoe UI"/>
          <w:color w:val="212529"/>
        </w:rPr>
        <w:t>Essa ruptura no padrão de negociação, e risco, gera outro problema na gestão dos investimentos, pois interfere no binômio risco/retorno do ativo, e de forma agregada no portfólio de ativos, criando uma exposição indesejada ao risco. Investidores agressivos buscam maiores retorno e estão dispostos a suportarem mais riscos, enquanto o oposto vale para os conservadores. Ao definir a estratégia de investimento, o gestor busca adequar os investimentos ao perfil do público-alvo dos investidores, entretanto mudanças no mercado podem provocar um desalinhamento disso. Por exemplo, o gestor pode comprar determinada ação buscando montar uma carteira de baixo risco e baixo retorno para investidores mais conservadores, e por um aumento repentino na volatilidade sofrer grandes perdas monetárias com a queda no preço dos ativos que se tornarem instáveis.</w:t>
      </w:r>
    </w:p>
    <w:p w:rsidR="001F23A6" w:rsidRDefault="001F23A6" w:rsidP="001F23A6">
      <w:pPr>
        <w:pStyle w:val="NormalWeb"/>
        <w:shd w:val="clear" w:color="auto" w:fill="FFFFFF"/>
        <w:spacing w:before="0" w:beforeAutospacing="0" w:line="360" w:lineRule="auto"/>
        <w:jc w:val="both"/>
        <w:rPr>
          <w:rFonts w:ascii="Segoe UI" w:hAnsi="Segoe UI" w:cs="Segoe UI"/>
          <w:color w:val="212529"/>
        </w:rPr>
      </w:pPr>
      <w:r>
        <w:rPr>
          <w:rFonts w:ascii="Segoe UI" w:hAnsi="Segoe UI" w:cs="Segoe UI"/>
          <w:color w:val="212529"/>
        </w:rPr>
        <w:t>Outra questão que também deriva da volatilidade é o timing de compra e venda dos ativos. A fórmula para o sucesso no mercado financeiro é simples: comprar na baixa e vender na alta. O problema é que na prática é muito difícil acertar a hora de comprar e vender, e muitas vezes acontece o oposto. Após um alta contínua nos preços, muitos negociadores resolvem comprar o ativo achando que a alta vai persistir, e acaba acontecendo o contrário, ou após uma grande queda, muitos ficam receio de a queda continuar e se desfazem de suas ações, ficando com o prejuízo e perdendo a recuperação dos preços. Essas falhas de timming dilapidam o patrimônio dos fundos de investimento.</w:t>
      </w:r>
    </w:p>
    <w:p w:rsidR="001F23A6" w:rsidRDefault="001F23A6" w:rsidP="001F23A6">
      <w:pPr>
        <w:pStyle w:val="NormalWeb"/>
        <w:shd w:val="clear" w:color="auto" w:fill="FFFFFF"/>
        <w:spacing w:before="0" w:beforeAutospacing="0" w:line="360" w:lineRule="auto"/>
        <w:jc w:val="both"/>
        <w:rPr>
          <w:rFonts w:ascii="Segoe UI" w:hAnsi="Segoe UI" w:cs="Segoe UI"/>
          <w:color w:val="212529"/>
        </w:rPr>
      </w:pPr>
      <w:r>
        <w:rPr>
          <w:rFonts w:ascii="Segoe UI" w:hAnsi="Segoe UI" w:cs="Segoe UI"/>
          <w:color w:val="212529"/>
        </w:rPr>
        <w:lastRenderedPageBreak/>
        <w:t>Os desafios elencados anteriormente são evidenciados por casos notáveis de crises em fundos de investimento, assim como pelas informações de mercado.</w:t>
      </w:r>
    </w:p>
    <w:p w:rsidR="001F23A6" w:rsidRDefault="001F23A6" w:rsidP="001F23A6">
      <w:pPr>
        <w:pStyle w:val="NormalWeb"/>
        <w:shd w:val="clear" w:color="auto" w:fill="FFFFFF"/>
        <w:spacing w:line="360" w:lineRule="auto"/>
        <w:jc w:val="both"/>
        <w:rPr>
          <w:rFonts w:ascii="Segoe UI" w:hAnsi="Segoe UI" w:cs="Segoe UI"/>
          <w:color w:val="212529"/>
        </w:rPr>
      </w:pPr>
      <w:r>
        <w:rPr>
          <w:rFonts w:ascii="Segoe UI" w:hAnsi="Segoe UI" w:cs="Segoe UI"/>
          <w:color w:val="212529"/>
        </w:rPr>
        <w:t>No que tange a variação do padrão de comportamento dos ativos e seus efeitos é ilustrativo o caso do LTCM, que foi um grande fundo de investimento americano idealizado e gerenciado por economistas ganhadores do prêmio do Nobel (</w:t>
      </w:r>
      <w:r w:rsidRPr="00107406">
        <w:rPr>
          <w:rFonts w:ascii="Segoe UI" w:hAnsi="Segoe UI" w:cs="Segoe UI"/>
          <w:color w:val="212529"/>
        </w:rPr>
        <w:t>Myron S. Scholes</w:t>
      </w:r>
      <w:r>
        <w:rPr>
          <w:rFonts w:ascii="Segoe UI" w:hAnsi="Segoe UI" w:cs="Segoe UI"/>
          <w:color w:val="212529"/>
        </w:rPr>
        <w:t xml:space="preserve"> e </w:t>
      </w:r>
      <w:r w:rsidRPr="00107406">
        <w:rPr>
          <w:rFonts w:ascii="Segoe UI" w:hAnsi="Segoe UI" w:cs="Segoe UI"/>
          <w:color w:val="212529"/>
        </w:rPr>
        <w:t>Robert C. Merton</w:t>
      </w:r>
      <w:r>
        <w:rPr>
          <w:rFonts w:ascii="Segoe UI" w:hAnsi="Segoe UI" w:cs="Segoe UI"/>
          <w:color w:val="212529"/>
        </w:rPr>
        <w:t>), que usavam estratégias de investimento baseadas em modelos econométricos avançados, e foram surpreendidos por mudanças no comportamento do mercado que provocaram um caos financeiro e a bancarrota do fundo e muitos investidores:</w:t>
      </w:r>
    </w:p>
    <w:p w:rsidR="001F23A6" w:rsidRPr="00107406" w:rsidRDefault="001F23A6" w:rsidP="001F23A6">
      <w:pPr>
        <w:pStyle w:val="NormalWeb"/>
        <w:shd w:val="clear" w:color="auto" w:fill="FFFFFF"/>
        <w:spacing w:line="360" w:lineRule="auto"/>
        <w:ind w:left="1701"/>
        <w:jc w:val="both"/>
        <w:rPr>
          <w:rFonts w:ascii="Segoe UI" w:hAnsi="Segoe UI" w:cs="Segoe UI"/>
          <w:i/>
          <w:color w:val="212529"/>
        </w:rPr>
      </w:pPr>
      <w:r w:rsidRPr="001F23A6">
        <w:rPr>
          <w:rFonts w:ascii="Segoe UI" w:hAnsi="Segoe UI" w:cs="Segoe UI"/>
          <w:i/>
          <w:color w:val="212529"/>
          <w:lang w:val="en-US"/>
        </w:rPr>
        <w:t xml:space="preserve">Initially successful with annualized return of over 21% (after fees) in its first year, 43% in the second year and 41% in the third year, in 1998 it </w:t>
      </w:r>
      <w:r w:rsidRPr="001F23A6">
        <w:rPr>
          <w:rFonts w:ascii="Segoe UI" w:hAnsi="Segoe UI" w:cs="Segoe UI"/>
          <w:i/>
          <w:color w:val="212529"/>
          <w:u w:val="single"/>
          <w:lang w:val="en-US"/>
        </w:rPr>
        <w:t>lost $4.6 billion in less than four months following the 1997 Asian financial crisis and 1998 Russian financial crisis, requiring financial intervention by the Federal Reserve, with the fund liquidating and dissolving in early 2000</w:t>
      </w:r>
      <w:r w:rsidRPr="001F23A6">
        <w:rPr>
          <w:rFonts w:ascii="Segoe UI" w:hAnsi="Segoe UI" w:cs="Segoe UI"/>
          <w:i/>
          <w:color w:val="212529"/>
          <w:lang w:val="en-US"/>
        </w:rPr>
        <w:t>.</w:t>
      </w:r>
      <w:r w:rsidRPr="001F23A6">
        <w:rPr>
          <w:rFonts w:ascii="Segoe UI" w:hAnsi="Segoe UI" w:cs="Segoe UI"/>
          <w:i/>
          <w:color w:val="212529"/>
          <w:lang w:val="en-US"/>
        </w:rPr>
        <w:br/>
      </w:r>
      <w:r>
        <w:rPr>
          <w:rFonts w:ascii="Segoe UI" w:hAnsi="Segoe UI" w:cs="Segoe UI"/>
          <w:i/>
          <w:color w:val="212529"/>
        </w:rPr>
        <w:t>F</w:t>
      </w:r>
      <w:r w:rsidRPr="00107406">
        <w:rPr>
          <w:rFonts w:ascii="Segoe UI" w:hAnsi="Segoe UI" w:cs="Segoe UI"/>
          <w:i/>
          <w:color w:val="212529"/>
        </w:rPr>
        <w:t>onte: https://en.wikipedia.org/wiki/Long-Term_Capital_Management.</w:t>
      </w:r>
    </w:p>
    <w:p w:rsidR="001F23A6" w:rsidRDefault="001F23A6" w:rsidP="001F23A6">
      <w:pPr>
        <w:pStyle w:val="NormalWeb"/>
        <w:shd w:val="clear" w:color="auto" w:fill="FFFFFF"/>
        <w:spacing w:before="0" w:beforeAutospacing="0" w:line="360" w:lineRule="auto"/>
        <w:jc w:val="both"/>
        <w:rPr>
          <w:rFonts w:ascii="Segoe UI" w:hAnsi="Segoe UI" w:cs="Segoe UI"/>
          <w:color w:val="212529"/>
        </w:rPr>
      </w:pPr>
      <w:r>
        <w:rPr>
          <w:rFonts w:ascii="Segoe UI" w:hAnsi="Segoe UI" w:cs="Segoe UI"/>
          <w:color w:val="212529"/>
        </w:rPr>
        <w:t>A alteração no binômio risco/retorno pelas mudanças no comportamento dos ativos pode ser identificada pela análise de alguns casos, como o da Petrobrás, conforme o gráfico a seguir.</w:t>
      </w:r>
    </w:p>
    <w:p w:rsidR="001F23A6" w:rsidRDefault="001F23A6" w:rsidP="001F23A6">
      <w:pPr>
        <w:spacing w:line="360" w:lineRule="auto"/>
        <w:jc w:val="both"/>
      </w:pPr>
      <w:r>
        <w:br w:type="page"/>
      </w:r>
    </w:p>
    <w:p w:rsidR="001F23A6" w:rsidRDefault="001F23A6" w:rsidP="001F23A6">
      <w:pPr>
        <w:pStyle w:val="NormalWeb"/>
        <w:shd w:val="clear" w:color="auto" w:fill="FFFFFF"/>
        <w:spacing w:before="0" w:beforeAutospacing="0" w:line="360" w:lineRule="auto"/>
        <w:jc w:val="both"/>
        <w:rPr>
          <w:rFonts w:ascii="Segoe UI" w:hAnsi="Segoe UI" w:cs="Segoe UI"/>
          <w:color w:val="212529"/>
        </w:rPr>
      </w:pPr>
    </w:p>
    <w:p w:rsidR="001F23A6" w:rsidRDefault="001F23A6" w:rsidP="001F23A6">
      <w:pPr>
        <w:pStyle w:val="NormalWeb"/>
        <w:shd w:val="clear" w:color="auto" w:fill="FFFFFF"/>
        <w:spacing w:before="0" w:beforeAutospacing="0" w:line="360" w:lineRule="auto"/>
        <w:jc w:val="both"/>
      </w:pPr>
    </w:p>
    <w:p w:rsidR="001F23A6" w:rsidRDefault="001F23A6" w:rsidP="001F23A6">
      <w:pPr>
        <w:pStyle w:val="Caption"/>
        <w:keepNext/>
        <w:spacing w:line="360" w:lineRule="auto"/>
        <w:jc w:val="both"/>
      </w:pPr>
      <w:r>
        <w:t xml:space="preserve">Figura </w:t>
      </w:r>
      <w:r>
        <w:fldChar w:fldCharType="begin"/>
      </w:r>
      <w:r>
        <w:instrText xml:space="preserve"> SEQ Figura \* ARABIC </w:instrText>
      </w:r>
      <w:r>
        <w:fldChar w:fldCharType="separate"/>
      </w:r>
      <w:r>
        <w:rPr>
          <w:noProof/>
        </w:rPr>
        <w:t>1</w:t>
      </w:r>
      <w:r>
        <w:fldChar w:fldCharType="end"/>
      </w:r>
      <w:r>
        <w:t xml:space="preserve"> Preço e volatilidade PETR4 - 2000 a 2019</w:t>
      </w:r>
    </w:p>
    <w:p w:rsidR="001F23A6" w:rsidRDefault="004317EE" w:rsidP="001F23A6">
      <w:pPr>
        <w:pStyle w:val="NormalWeb"/>
        <w:shd w:val="clear" w:color="auto" w:fill="FFFFFF"/>
        <w:spacing w:before="0" w:beforeAutospacing="0" w:line="360" w:lineRule="auto"/>
        <w:jc w:val="both"/>
        <w:rPr>
          <w:rFonts w:ascii="Segoe UI" w:hAnsi="Segoe UI" w:cs="Segoe UI"/>
          <w:color w:val="212529"/>
        </w:rPr>
      </w:pPr>
      <w:r>
        <w:rPr>
          <w:noProof/>
        </w:rPr>
        <w:drawing>
          <wp:inline distT="0" distB="0" distL="0" distR="0" wp14:anchorId="63D2A881" wp14:editId="1373F917">
            <wp:extent cx="5923280" cy="3038475"/>
            <wp:effectExtent l="0" t="0" r="127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188" t="42635" r="60776" b="18630"/>
                    <a:stretch/>
                  </pic:blipFill>
                  <pic:spPr bwMode="auto">
                    <a:xfrm>
                      <a:off x="0" y="0"/>
                      <a:ext cx="5937404" cy="3045720"/>
                    </a:xfrm>
                    <a:prstGeom prst="rect">
                      <a:avLst/>
                    </a:prstGeom>
                    <a:ln>
                      <a:noFill/>
                    </a:ln>
                    <a:extLst>
                      <a:ext uri="{53640926-AAD7-44D8-BBD7-CCE9431645EC}">
                        <a14:shadowObscured xmlns:a14="http://schemas.microsoft.com/office/drawing/2010/main"/>
                      </a:ext>
                    </a:extLst>
                  </pic:spPr>
                </pic:pic>
              </a:graphicData>
            </a:graphic>
          </wp:inline>
        </w:drawing>
      </w:r>
    </w:p>
    <w:p w:rsidR="004317EE" w:rsidRDefault="004317EE" w:rsidP="001F23A6">
      <w:pPr>
        <w:pStyle w:val="NormalWeb"/>
        <w:shd w:val="clear" w:color="auto" w:fill="FFFFFF"/>
        <w:spacing w:before="0" w:beforeAutospacing="0" w:line="360" w:lineRule="auto"/>
        <w:jc w:val="both"/>
        <w:rPr>
          <w:rFonts w:ascii="Segoe UI" w:hAnsi="Segoe UI" w:cs="Segoe UI"/>
          <w:color w:val="212529"/>
        </w:rPr>
      </w:pPr>
    </w:p>
    <w:p w:rsidR="001F23A6" w:rsidRDefault="001F23A6" w:rsidP="001F23A6">
      <w:pPr>
        <w:pStyle w:val="NormalWeb"/>
        <w:shd w:val="clear" w:color="auto" w:fill="FFFFFF"/>
        <w:spacing w:before="0" w:beforeAutospacing="0" w:line="360" w:lineRule="auto"/>
        <w:jc w:val="both"/>
        <w:rPr>
          <w:rFonts w:ascii="Segoe UI" w:hAnsi="Segoe UI" w:cs="Segoe UI"/>
          <w:color w:val="212529"/>
        </w:rPr>
      </w:pPr>
      <w:r>
        <w:rPr>
          <w:rFonts w:ascii="Segoe UI" w:hAnsi="Segoe UI" w:cs="Segoe UI"/>
          <w:color w:val="212529"/>
        </w:rPr>
        <w:t>No primeiro momento observa-se que o preço do ativo mantém uma alta consistente com baixa volatidade, revelando um perfil de baixo risco, enquanto no segundo momento nota-se baixas e altas alternadas com alta volatilidade, mostrando que o perfil mudou para alto risco, quando comparado ao primeiro momento. Como mencionado anteriormente, a relação risco/retorno do ativo mudou ao longo dos anos, então o gestor de investimentos que comprou a estável no Petrobrás nos anos de 2003 a 2007 foi surpreendido por um pico de volatilidade em 2009, e um aumento consistente na volatilidade a partir de 2014, tornando-o um ativo instável.</w:t>
      </w:r>
    </w:p>
    <w:p w:rsidR="001F23A6" w:rsidRDefault="001F23A6" w:rsidP="001F23A6">
      <w:pPr>
        <w:pStyle w:val="NormalWeb"/>
        <w:shd w:val="clear" w:color="auto" w:fill="FFFFFF"/>
        <w:spacing w:before="0" w:beforeAutospacing="0" w:line="360" w:lineRule="auto"/>
        <w:jc w:val="both"/>
        <w:rPr>
          <w:rFonts w:ascii="Segoe UI" w:hAnsi="Segoe UI" w:cs="Segoe UI"/>
          <w:color w:val="212529"/>
        </w:rPr>
      </w:pPr>
      <w:r>
        <w:rPr>
          <w:rFonts w:ascii="Segoe UI" w:hAnsi="Segoe UI" w:cs="Segoe UI"/>
          <w:color w:val="212529"/>
        </w:rPr>
        <w:t xml:space="preserve">A evidência do timming também pode ser inferida do gráfico exposto. Quem comprou no final de 2007 e vendeu em meados de 2008, auferiu um bom lucro, porém quem esperou para vender em 2009 pode ter saído no prejuízo, e quem se empolgou com a alta dos preços </w:t>
      </w:r>
      <w:r>
        <w:rPr>
          <w:rFonts w:ascii="Segoe UI" w:hAnsi="Segoe UI" w:cs="Segoe UI"/>
          <w:color w:val="212529"/>
        </w:rPr>
        <w:lastRenderedPageBreak/>
        <w:t>e comprou em meados de 2008, depois se assustou com a queda e vendeu no início de 2009 ficou um grande prejuízo, mas se esperou para vender em 2010 reduziu sua perda.</w:t>
      </w:r>
    </w:p>
    <w:p w:rsidR="001F23A6" w:rsidRDefault="001F23A6" w:rsidP="001F23A6">
      <w:pPr>
        <w:pStyle w:val="NormalWeb"/>
        <w:shd w:val="clear" w:color="auto" w:fill="FFFFFF"/>
        <w:spacing w:before="0" w:beforeAutospacing="0" w:line="360" w:lineRule="auto"/>
        <w:jc w:val="both"/>
        <w:rPr>
          <w:rFonts w:ascii="Segoe UI" w:hAnsi="Segoe UI" w:cs="Segoe UI"/>
          <w:color w:val="212529"/>
        </w:rPr>
      </w:pPr>
      <w:r>
        <w:rPr>
          <w:rFonts w:ascii="Segoe UI" w:hAnsi="Segoe UI" w:cs="Segoe UI"/>
          <w:color w:val="212529"/>
        </w:rPr>
        <w:t xml:space="preserve">Diante do exposto, percebe-se que as </w:t>
      </w:r>
      <w:r w:rsidRPr="00990407">
        <w:rPr>
          <w:rFonts w:ascii="Segoe UI" w:hAnsi="Segoe UI" w:cs="Segoe UI"/>
          <w:color w:val="212529"/>
        </w:rPr>
        <w:t>alterações súbitas no comportamento de um ativo; exposição superestimada ou subestimada do risco; e falhas no momento de compra ou venda</w:t>
      </w:r>
      <w:r>
        <w:rPr>
          <w:rFonts w:ascii="Segoe UI" w:hAnsi="Segoe UI" w:cs="Segoe UI"/>
          <w:color w:val="212529"/>
        </w:rPr>
        <w:t xml:space="preserve"> são dores reais sofridas pelos investidores do mercado financeiro.</w:t>
      </w:r>
    </w:p>
    <w:p w:rsidR="001F23A6" w:rsidRDefault="001F23A6" w:rsidP="001F23A6">
      <w:pPr>
        <w:pStyle w:val="NormalWeb"/>
        <w:shd w:val="clear" w:color="auto" w:fill="FFFFFF"/>
        <w:spacing w:before="0" w:beforeAutospacing="0" w:line="360" w:lineRule="auto"/>
        <w:jc w:val="both"/>
        <w:rPr>
          <w:rFonts w:ascii="Segoe UI" w:hAnsi="Segoe UI" w:cs="Segoe UI"/>
          <w:color w:val="212529"/>
        </w:rPr>
      </w:pPr>
      <w:r>
        <w:rPr>
          <w:rFonts w:ascii="Segoe UI" w:hAnsi="Segoe UI" w:cs="Segoe UI"/>
          <w:color w:val="212529"/>
        </w:rPr>
        <w:t>A utilização do aprendizado de máquina para identificar pelos dados históricos: os padrões de comportamento dos ativos, antecipar suas variações e prever preços pode oferecer uma forma de mitigar os riscos das decisões de investimentos e facilitar a vida dos gestores e investidores.</w:t>
      </w:r>
    </w:p>
    <w:p w:rsidR="001F23A6" w:rsidRDefault="001F23A6" w:rsidP="001F23A6">
      <w:pPr>
        <w:pStyle w:val="NormalWeb"/>
        <w:shd w:val="clear" w:color="auto" w:fill="FFFFFF"/>
        <w:spacing w:line="360" w:lineRule="auto"/>
        <w:jc w:val="both"/>
        <w:rPr>
          <w:rFonts w:ascii="Segoe UI" w:hAnsi="Segoe UI" w:cs="Segoe UI"/>
          <w:color w:val="212529"/>
        </w:rPr>
      </w:pPr>
      <w:r>
        <w:rPr>
          <w:rFonts w:ascii="Segoe UI" w:hAnsi="Segoe UI" w:cs="Segoe UI"/>
          <w:color w:val="212529"/>
        </w:rPr>
        <w:t>Existem empresas já trabalhando com esse tipo de solução, conforme relata a matéria do jornal valor econômico “</w:t>
      </w:r>
      <w:r w:rsidRPr="00524AE5">
        <w:rPr>
          <w:rFonts w:ascii="Segoe UI" w:hAnsi="Segoe UI" w:cs="Segoe UI"/>
          <w:color w:val="212529"/>
        </w:rPr>
        <w:t>Inteligência artificial facilita a vida de investidores</w:t>
      </w:r>
      <w:r>
        <w:rPr>
          <w:rFonts w:ascii="Segoe UI" w:hAnsi="Segoe UI" w:cs="Segoe UI"/>
          <w:color w:val="212529"/>
        </w:rPr>
        <w:t>” de 31/01/19:</w:t>
      </w:r>
    </w:p>
    <w:p w:rsidR="001F23A6" w:rsidRDefault="001F23A6" w:rsidP="001F23A6">
      <w:pPr>
        <w:pStyle w:val="NormalWeb"/>
        <w:spacing w:line="360" w:lineRule="auto"/>
        <w:jc w:val="both"/>
        <w:rPr>
          <w:rFonts w:ascii="Segoe UI" w:hAnsi="Segoe UI" w:cs="Segoe UI"/>
          <w:color w:val="212529"/>
        </w:rPr>
      </w:pPr>
      <w:r>
        <w:rPr>
          <w:rFonts w:ascii="Segoe UI" w:hAnsi="Segoe UI" w:cs="Segoe UI"/>
          <w:color w:val="212529"/>
        </w:rPr>
        <w:t>“</w:t>
      </w:r>
      <w:r w:rsidRPr="00B0057D">
        <w:rPr>
          <w:rFonts w:ascii="Segoe UI" w:hAnsi="Segoe UI" w:cs="Segoe UI"/>
          <w:color w:val="212529"/>
        </w:rPr>
        <w:t>Seival Investimentos e Visia estão entre as gestoras de fundos baseados na tecnologia. Em 2018, o Seival FGS, por exemplo, rendeu 41% com modelos quantitativos seguidores de tendências, comemora o co-fundador Carlos Chaves. A Visia, com patrimônio sob gestão perto de R$ 900 milhões, busca ineficiências de mercado em repetição de padrões e usa aprendizado de máquina (machine learning) para executar ordens de compra sem impactar o mercado, explica o sócio Flavio Terni. Seu fundo Zarathustra rendeu 240% do Certificado de Depósito Interfinanceiro (CDI) em 2018.</w:t>
      </w:r>
    </w:p>
    <w:p w:rsidR="001F23A6" w:rsidRDefault="001F23A6" w:rsidP="001F23A6">
      <w:pPr>
        <w:pStyle w:val="NormalWeb"/>
        <w:spacing w:line="360" w:lineRule="auto"/>
        <w:jc w:val="both"/>
        <w:rPr>
          <w:rFonts w:ascii="Segoe UI" w:hAnsi="Segoe UI" w:cs="Segoe UI"/>
          <w:color w:val="212529"/>
        </w:rPr>
      </w:pPr>
      <w:r w:rsidRPr="00B0057D">
        <w:rPr>
          <w:rFonts w:ascii="Segoe UI" w:hAnsi="Segoe UI" w:cs="Segoe UI"/>
          <w:color w:val="212529"/>
        </w:rPr>
        <w:t>A falta de familiaridade com conceitos e lógica das finanças colabora para a popularização dos robôs para aconselhamento. Para o CEO da Warren, Tito Gusmão, 85% dos investidores brasileiros preferem delegar decisões de investimentos por falta de conhecimentos suficientes sobre o tema.</w:t>
      </w:r>
    </w:p>
    <w:p w:rsidR="001F23A6" w:rsidRDefault="001F23A6" w:rsidP="001F23A6">
      <w:pPr>
        <w:pStyle w:val="NormalWeb"/>
        <w:spacing w:line="360" w:lineRule="auto"/>
        <w:jc w:val="both"/>
        <w:rPr>
          <w:rFonts w:ascii="Segoe UI" w:hAnsi="Segoe UI" w:cs="Segoe UI"/>
          <w:color w:val="212529"/>
        </w:rPr>
      </w:pPr>
      <w:r w:rsidRPr="00B0057D">
        <w:rPr>
          <w:rFonts w:ascii="Segoe UI" w:hAnsi="Segoe UI" w:cs="Segoe UI"/>
          <w:color w:val="212529"/>
        </w:rPr>
        <w:t xml:space="preserve">A fintech, nascida em 2017, já atraiu mais de 50 mil clientes, maneja perto de R$ 300 milhões e usa a tecnologia para identificação de perfil e objetivos de investimento, recomendação e back office. Oferece quatro fundos próprios e, a partir de fevereiro, fundos de terceiros, graças à aquisição de uma corretora com recursos do aporte de um fundo do Vale do Silício. </w:t>
      </w:r>
      <w:r w:rsidRPr="00B0057D">
        <w:rPr>
          <w:rFonts w:ascii="Segoe UI" w:hAnsi="Segoe UI" w:cs="Segoe UI"/>
          <w:color w:val="212529"/>
        </w:rPr>
        <w:lastRenderedPageBreak/>
        <w:t>O serviço de gestão do portfólio de investimentos do cliente custa 0,5% ao ano, e produtos próprios têm taxa zero.</w:t>
      </w:r>
    </w:p>
    <w:p w:rsidR="001F23A6" w:rsidRDefault="001F23A6" w:rsidP="001F23A6">
      <w:pPr>
        <w:pStyle w:val="NormalWeb"/>
        <w:spacing w:line="360" w:lineRule="auto"/>
        <w:jc w:val="both"/>
        <w:rPr>
          <w:rFonts w:ascii="Segoe UI" w:hAnsi="Segoe UI" w:cs="Segoe UI"/>
          <w:color w:val="212529"/>
        </w:rPr>
      </w:pPr>
      <w:r>
        <w:rPr>
          <w:rFonts w:ascii="Segoe UI" w:hAnsi="Segoe UI" w:cs="Segoe UI"/>
          <w:color w:val="212529"/>
        </w:rPr>
        <w:t>...</w:t>
      </w:r>
    </w:p>
    <w:p w:rsidR="001F23A6" w:rsidRDefault="001F23A6" w:rsidP="001F23A6">
      <w:pPr>
        <w:pStyle w:val="NormalWeb"/>
        <w:spacing w:line="360" w:lineRule="auto"/>
        <w:jc w:val="both"/>
        <w:rPr>
          <w:rFonts w:ascii="Segoe UI" w:hAnsi="Segoe UI" w:cs="Segoe UI"/>
          <w:color w:val="212529"/>
        </w:rPr>
      </w:pPr>
      <w:r w:rsidRPr="00B0057D">
        <w:rPr>
          <w:rFonts w:ascii="Segoe UI" w:hAnsi="Segoe UI" w:cs="Segoe UI"/>
          <w:color w:val="212529"/>
        </w:rPr>
        <w:t>Já os serviços de gestão de patrimônio da Magnetis são sustentados por plataforma digital automatizada para entender o cliente, recomendar investimentos, definir carteiras e, se necessário, modificá-las. "A automatização cria eficiência operacional e deixa o serviço mais acessível", justifica o CEO Luciano Tavares. São 0,4% ao ano pela gestão e taxa administrativa de 0,3% a 0,5% para alocação nos fundos, com atendimento humano para os investidores.</w:t>
      </w:r>
    </w:p>
    <w:p w:rsidR="001F23A6" w:rsidRDefault="001F23A6" w:rsidP="001F23A6">
      <w:pPr>
        <w:pStyle w:val="NormalWeb"/>
        <w:spacing w:line="360" w:lineRule="auto"/>
        <w:jc w:val="both"/>
        <w:rPr>
          <w:rFonts w:ascii="Segoe UI" w:hAnsi="Segoe UI" w:cs="Segoe UI"/>
          <w:color w:val="212529"/>
        </w:rPr>
      </w:pPr>
      <w:r w:rsidRPr="00B0057D">
        <w:rPr>
          <w:rFonts w:ascii="Segoe UI" w:hAnsi="Segoe UI" w:cs="Segoe UI"/>
          <w:color w:val="212529"/>
        </w:rPr>
        <w:t>A fintech Vérios, por sua vez, cobra entre 0,4% e 0,65% ao ano sobre o valor investido - somando custos como corretagem, custódia e outros, o valor total fica em 0,95% anuais. Robôs ajudam no gerenciamento da conta individual e no cálculo da alocação, com definição final pelo time da casa. No ano passado, o rendimento ficou entre 105% e 135% do CDI, detalha o CEO Felipe Sotto-Maior.</w:t>
      </w:r>
      <w:r>
        <w:rPr>
          <w:rFonts w:ascii="Segoe UI" w:hAnsi="Segoe UI" w:cs="Segoe UI"/>
          <w:color w:val="212529"/>
        </w:rPr>
        <w:t>”</w:t>
      </w:r>
    </w:p>
    <w:p w:rsidR="001F23A6" w:rsidRDefault="001F23A6" w:rsidP="001F23A6">
      <w:pPr>
        <w:pStyle w:val="NormalWeb"/>
        <w:shd w:val="clear" w:color="auto" w:fill="FFFFFF"/>
        <w:spacing w:before="0" w:beforeAutospacing="0" w:line="360" w:lineRule="auto"/>
        <w:jc w:val="both"/>
        <w:rPr>
          <w:rFonts w:ascii="Segoe UI" w:hAnsi="Segoe UI" w:cs="Segoe UI"/>
          <w:color w:val="212529"/>
        </w:rPr>
      </w:pPr>
      <w:r>
        <w:rPr>
          <w:rFonts w:ascii="Segoe UI" w:hAnsi="Segoe UI" w:cs="Segoe UI"/>
          <w:color w:val="212529"/>
        </w:rPr>
        <w:t xml:space="preserve">Fora esse artigo nota-se por pesquisas na web que é muito grande a quantidade de projetos e artigos que tratam do aprendizado de máquina aplicado ao previsão de séries temporais de investimentos (ações, derivativos, criptomoedas). </w:t>
      </w:r>
    </w:p>
    <w:p w:rsidR="001F23A6" w:rsidRDefault="001F23A6" w:rsidP="001F23A6">
      <w:pPr>
        <w:pStyle w:val="NormalWeb"/>
        <w:shd w:val="clear" w:color="auto" w:fill="FFFFFF"/>
        <w:spacing w:before="0" w:beforeAutospacing="0" w:line="360" w:lineRule="auto"/>
        <w:jc w:val="both"/>
        <w:rPr>
          <w:rFonts w:ascii="Segoe UI" w:hAnsi="Segoe UI" w:cs="Segoe UI"/>
          <w:color w:val="212529"/>
        </w:rPr>
      </w:pPr>
      <w:r>
        <w:rPr>
          <w:rFonts w:ascii="Segoe UI" w:hAnsi="Segoe UI" w:cs="Segoe UI"/>
          <w:color w:val="212529"/>
        </w:rPr>
        <w:t>Assim, fica comprovado que a utilização de sistemas de recomendação para investimentos é uma tendência forte no mercado financeiro, e um fundo de investimento gerenciado por algoritmos seria capaz de atrair muitos investidores.</w:t>
      </w:r>
    </w:p>
    <w:p w:rsidR="001F23A6" w:rsidRDefault="001F23A6" w:rsidP="001F23A6">
      <w:pPr>
        <w:pStyle w:val="NormalWeb"/>
        <w:shd w:val="clear" w:color="auto" w:fill="FFFFFF"/>
        <w:spacing w:before="0" w:beforeAutospacing="0" w:line="360" w:lineRule="auto"/>
        <w:jc w:val="both"/>
        <w:rPr>
          <w:rFonts w:ascii="Segoe UI" w:hAnsi="Segoe UI" w:cs="Segoe UI"/>
          <w:color w:val="212529"/>
        </w:rPr>
      </w:pPr>
      <w:r>
        <w:rPr>
          <w:rFonts w:ascii="Segoe UI" w:hAnsi="Segoe UI" w:cs="Segoe UI"/>
          <w:color w:val="212529"/>
        </w:rPr>
        <w:t>A matriz CSD  permite  explorar  três  questões  essenciais  sobre  seu  projeto:  i)  as certezas, ou seja, o que já se sabe sobre o problema/desafio; ii) as suposições, ou seja, as hipóteses relacionadas ao problema/desafio; e iii) as dúvidas, de forma que ainda existem perguntas a serem respondidas.</w:t>
      </w:r>
    </w:p>
    <w:p w:rsidR="001F23A6" w:rsidRDefault="001F23A6" w:rsidP="001F23A6">
      <w:pPr>
        <w:pStyle w:val="NormalWeb"/>
        <w:shd w:val="clear" w:color="auto" w:fill="FFFFFF"/>
        <w:spacing w:before="0" w:beforeAutospacing="0" w:line="360" w:lineRule="auto"/>
        <w:jc w:val="both"/>
        <w:rPr>
          <w:rFonts w:ascii="Segoe UI" w:hAnsi="Segoe UI" w:cs="Segoe UI"/>
          <w:color w:val="212529"/>
        </w:rPr>
      </w:pPr>
      <w:r>
        <w:rPr>
          <w:rFonts w:ascii="Segoe UI" w:hAnsi="Segoe UI" w:cs="Segoe UI"/>
          <w:color w:val="212529"/>
        </w:rPr>
        <w:lastRenderedPageBreak/>
        <w:t>Nessa matriz também é possível analisar o problema sob diferentes óticas, sendo as mais  comuns:  i)  atores,  que  são  as  pessoas  envolvidas  no  problema;  ii) cenários, onde ocorrem os problemas; e iii) regras, que representam a relação entre os atores e os cenários.</w:t>
      </w:r>
    </w:p>
    <w:p w:rsidR="001F23A6" w:rsidRDefault="001F23A6" w:rsidP="001F23A6">
      <w:pPr>
        <w:pStyle w:val="Caption"/>
        <w:keepNext/>
        <w:spacing w:line="360" w:lineRule="auto"/>
        <w:jc w:val="both"/>
      </w:pPr>
      <w:r>
        <w:t xml:space="preserve">Tabela </w:t>
      </w:r>
      <w:r>
        <w:fldChar w:fldCharType="begin"/>
      </w:r>
      <w:r>
        <w:instrText xml:space="preserve"> SEQ Tabela \* ARABIC </w:instrText>
      </w:r>
      <w:r>
        <w:fldChar w:fldCharType="separate"/>
      </w:r>
      <w:r>
        <w:rPr>
          <w:noProof/>
        </w:rPr>
        <w:t>1</w:t>
      </w:r>
      <w:r>
        <w:fldChar w:fldCharType="end"/>
      </w:r>
      <w:r>
        <w:t xml:space="preserve"> Matriz CSD</w:t>
      </w:r>
    </w:p>
    <w:tbl>
      <w:tblPr>
        <w:tblW w:w="0" w:type="auto"/>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813"/>
        <w:gridCol w:w="2527"/>
        <w:gridCol w:w="2592"/>
        <w:gridCol w:w="2689"/>
      </w:tblGrid>
      <w:tr w:rsidR="001F23A6" w:rsidTr="001521CC">
        <w:tc>
          <w:tcPr>
            <w:tcW w:w="0" w:type="auto"/>
            <w:tcBorders>
              <w:top w:val="single" w:sz="6" w:space="0" w:color="DEE2E6"/>
              <w:left w:val="single" w:sz="6" w:space="0" w:color="DEE2E6"/>
              <w:bottom w:val="single" w:sz="6" w:space="0" w:color="DEE2E6"/>
              <w:right w:val="single" w:sz="6" w:space="0" w:color="DEE2E6"/>
            </w:tcBorders>
            <w:shd w:val="clear" w:color="auto" w:fill="D9D9D9" w:themeFill="background1" w:themeFillShade="D9"/>
            <w:hideMark/>
          </w:tcPr>
          <w:p w:rsidR="001F23A6" w:rsidRDefault="001F23A6" w:rsidP="001521CC">
            <w:pPr>
              <w:spacing w:line="360" w:lineRule="auto"/>
              <w:jc w:val="both"/>
              <w:rPr>
                <w:rFonts w:ascii="Segoe UI" w:hAnsi="Segoe UI" w:cs="Segoe UI"/>
                <w:color w:val="212529"/>
              </w:rPr>
            </w:pPr>
          </w:p>
        </w:tc>
        <w:tc>
          <w:tcPr>
            <w:tcW w:w="0" w:type="auto"/>
            <w:tcBorders>
              <w:top w:val="single" w:sz="6" w:space="0" w:color="DEE2E6"/>
              <w:left w:val="single" w:sz="6" w:space="0" w:color="DEE2E6"/>
              <w:bottom w:val="single" w:sz="6" w:space="0" w:color="DEE2E6"/>
              <w:right w:val="single" w:sz="6" w:space="0" w:color="DEE2E6"/>
            </w:tcBorders>
            <w:shd w:val="clear" w:color="auto" w:fill="D9D9D9" w:themeFill="background1" w:themeFillShade="D9"/>
            <w:hideMark/>
          </w:tcPr>
          <w:p w:rsidR="001F23A6" w:rsidRDefault="001F23A6" w:rsidP="001521CC">
            <w:pPr>
              <w:spacing w:line="360" w:lineRule="auto"/>
              <w:jc w:val="both"/>
              <w:rPr>
                <w:rFonts w:ascii="Segoe UI" w:hAnsi="Segoe UI" w:cs="Segoe UI"/>
                <w:color w:val="212529"/>
              </w:rPr>
            </w:pPr>
            <w:r>
              <w:rPr>
                <w:rFonts w:ascii="Segoe UI" w:hAnsi="Segoe UI" w:cs="Segoe UI"/>
                <w:b/>
                <w:bCs/>
                <w:color w:val="212529"/>
              </w:rPr>
              <w:t>Certezas</w:t>
            </w:r>
          </w:p>
        </w:tc>
        <w:tc>
          <w:tcPr>
            <w:tcW w:w="0" w:type="auto"/>
            <w:tcBorders>
              <w:top w:val="single" w:sz="6" w:space="0" w:color="DEE2E6"/>
              <w:left w:val="single" w:sz="6" w:space="0" w:color="DEE2E6"/>
              <w:bottom w:val="single" w:sz="6" w:space="0" w:color="DEE2E6"/>
              <w:right w:val="single" w:sz="6" w:space="0" w:color="DEE2E6"/>
            </w:tcBorders>
            <w:shd w:val="clear" w:color="auto" w:fill="D9D9D9" w:themeFill="background1" w:themeFillShade="D9"/>
            <w:hideMark/>
          </w:tcPr>
          <w:p w:rsidR="001F23A6" w:rsidRDefault="001F23A6" w:rsidP="001521CC">
            <w:pPr>
              <w:spacing w:line="360" w:lineRule="auto"/>
              <w:jc w:val="both"/>
              <w:rPr>
                <w:rFonts w:ascii="Segoe UI" w:hAnsi="Segoe UI" w:cs="Segoe UI"/>
                <w:color w:val="212529"/>
              </w:rPr>
            </w:pPr>
            <w:r>
              <w:rPr>
                <w:rFonts w:ascii="Segoe UI" w:hAnsi="Segoe UI" w:cs="Segoe UI"/>
                <w:b/>
                <w:bCs/>
                <w:color w:val="212529"/>
              </w:rPr>
              <w:t>Suposições</w:t>
            </w:r>
          </w:p>
        </w:tc>
        <w:tc>
          <w:tcPr>
            <w:tcW w:w="0" w:type="auto"/>
            <w:tcBorders>
              <w:top w:val="single" w:sz="6" w:space="0" w:color="DEE2E6"/>
              <w:left w:val="single" w:sz="6" w:space="0" w:color="DEE2E6"/>
              <w:bottom w:val="single" w:sz="6" w:space="0" w:color="DEE2E6"/>
              <w:right w:val="single" w:sz="6" w:space="0" w:color="DEE2E6"/>
            </w:tcBorders>
            <w:shd w:val="clear" w:color="auto" w:fill="D9D9D9" w:themeFill="background1" w:themeFillShade="D9"/>
            <w:hideMark/>
          </w:tcPr>
          <w:p w:rsidR="001F23A6" w:rsidRDefault="001F23A6" w:rsidP="001521CC">
            <w:pPr>
              <w:spacing w:line="360" w:lineRule="auto"/>
              <w:jc w:val="both"/>
              <w:rPr>
                <w:rFonts w:ascii="Segoe UI" w:hAnsi="Segoe UI" w:cs="Segoe UI"/>
                <w:color w:val="212529"/>
              </w:rPr>
            </w:pPr>
            <w:r>
              <w:rPr>
                <w:rFonts w:ascii="Segoe UI" w:hAnsi="Segoe UI" w:cs="Segoe UI"/>
                <w:b/>
                <w:bCs/>
                <w:color w:val="212529"/>
              </w:rPr>
              <w:t>Dúvidas</w:t>
            </w:r>
          </w:p>
        </w:tc>
      </w:tr>
      <w:tr w:rsidR="001F23A6" w:rsidTr="001521CC">
        <w:tc>
          <w:tcPr>
            <w:tcW w:w="0" w:type="auto"/>
            <w:tcBorders>
              <w:top w:val="single" w:sz="6" w:space="0" w:color="DEE2E6"/>
              <w:left w:val="single" w:sz="6" w:space="0" w:color="DEE2E6"/>
              <w:bottom w:val="single" w:sz="6" w:space="0" w:color="DEE2E6"/>
              <w:right w:val="single" w:sz="6" w:space="0" w:color="DEE2E6"/>
            </w:tcBorders>
            <w:shd w:val="clear" w:color="auto" w:fill="D9D9D9" w:themeFill="background1" w:themeFillShade="D9"/>
            <w:hideMark/>
          </w:tcPr>
          <w:p w:rsidR="001F23A6" w:rsidRDefault="001F23A6" w:rsidP="001521CC">
            <w:pPr>
              <w:spacing w:line="360" w:lineRule="auto"/>
              <w:jc w:val="both"/>
              <w:rPr>
                <w:rFonts w:ascii="Segoe UI" w:hAnsi="Segoe UI" w:cs="Segoe UI"/>
                <w:color w:val="212529"/>
              </w:rPr>
            </w:pPr>
            <w:r>
              <w:rPr>
                <w:rFonts w:ascii="Segoe UI" w:hAnsi="Segoe UI" w:cs="Segoe UI"/>
                <w:b/>
                <w:bCs/>
                <w:color w:val="212529"/>
              </w:rPr>
              <w:t>Investidores e gestores de investimentos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F23A6" w:rsidRDefault="001F23A6" w:rsidP="00F6456E">
            <w:pPr>
              <w:numPr>
                <w:ilvl w:val="0"/>
                <w:numId w:val="3"/>
              </w:numPr>
              <w:spacing w:before="100" w:beforeAutospacing="1" w:after="100" w:afterAutospacing="1" w:line="360" w:lineRule="auto"/>
              <w:jc w:val="both"/>
              <w:rPr>
                <w:rFonts w:ascii="Segoe UI" w:hAnsi="Segoe UI" w:cs="Segoe UI"/>
                <w:color w:val="212529"/>
              </w:rPr>
            </w:pPr>
            <w:r>
              <w:rPr>
                <w:rFonts w:ascii="Segoe UI" w:hAnsi="Segoe UI" w:cs="Segoe UI"/>
                <w:color w:val="212529"/>
              </w:rPr>
              <w:t>Alta demanda por maior retorno para investimento</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F23A6" w:rsidRDefault="001F23A6" w:rsidP="00F6456E">
            <w:pPr>
              <w:numPr>
                <w:ilvl w:val="0"/>
                <w:numId w:val="4"/>
              </w:numPr>
              <w:spacing w:before="100" w:beforeAutospacing="1" w:after="100" w:afterAutospacing="1" w:line="360" w:lineRule="auto"/>
              <w:jc w:val="both"/>
              <w:rPr>
                <w:rFonts w:ascii="Segoe UI" w:hAnsi="Segoe UI" w:cs="Segoe UI"/>
                <w:color w:val="212529"/>
              </w:rPr>
            </w:pPr>
            <w:r>
              <w:rPr>
                <w:rFonts w:ascii="Segoe UI" w:hAnsi="Segoe UI" w:cs="Segoe UI"/>
                <w:color w:val="212529"/>
              </w:rPr>
              <w:t>Demanda por inovações no setor de fundo de investimentos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F23A6" w:rsidRDefault="001F23A6" w:rsidP="00F6456E">
            <w:pPr>
              <w:numPr>
                <w:ilvl w:val="0"/>
                <w:numId w:val="5"/>
              </w:numPr>
              <w:spacing w:before="100" w:beforeAutospacing="1" w:after="100" w:afterAutospacing="1" w:line="360" w:lineRule="auto"/>
              <w:jc w:val="both"/>
              <w:rPr>
                <w:rFonts w:ascii="Segoe UI" w:hAnsi="Segoe UI" w:cs="Segoe UI"/>
                <w:color w:val="212529"/>
              </w:rPr>
            </w:pPr>
            <w:r>
              <w:rPr>
                <w:rFonts w:ascii="Segoe UI" w:hAnsi="Segoe UI" w:cs="Segoe UI"/>
                <w:color w:val="212529"/>
              </w:rPr>
              <w:t>Aceitação em delegar investimento para gestão por máquinas</w:t>
            </w:r>
          </w:p>
        </w:tc>
      </w:tr>
      <w:tr w:rsidR="001F23A6" w:rsidTr="001521CC">
        <w:tc>
          <w:tcPr>
            <w:tcW w:w="0" w:type="auto"/>
            <w:tcBorders>
              <w:top w:val="single" w:sz="6" w:space="0" w:color="DEE2E6"/>
              <w:left w:val="single" w:sz="6" w:space="0" w:color="DEE2E6"/>
              <w:bottom w:val="single" w:sz="6" w:space="0" w:color="DEE2E6"/>
              <w:right w:val="single" w:sz="6" w:space="0" w:color="DEE2E6"/>
            </w:tcBorders>
            <w:shd w:val="clear" w:color="auto" w:fill="D9D9D9" w:themeFill="background1" w:themeFillShade="D9"/>
            <w:hideMark/>
          </w:tcPr>
          <w:p w:rsidR="001F23A6" w:rsidRDefault="001F23A6" w:rsidP="001521CC">
            <w:pPr>
              <w:spacing w:line="360" w:lineRule="auto"/>
              <w:jc w:val="both"/>
              <w:rPr>
                <w:rFonts w:ascii="Segoe UI" w:hAnsi="Segoe UI" w:cs="Segoe UI"/>
                <w:color w:val="212529"/>
              </w:rPr>
            </w:pPr>
            <w:r>
              <w:rPr>
                <w:rFonts w:ascii="Segoe UI" w:hAnsi="Segoe UI" w:cs="Segoe UI"/>
                <w:b/>
                <w:bCs/>
                <w:color w:val="212529"/>
              </w:rPr>
              <w:t>Aplicação de IA ao mercado financeiro</w:t>
            </w:r>
          </w:p>
        </w:tc>
        <w:tc>
          <w:tcPr>
            <w:tcW w:w="0" w:type="auto"/>
            <w:tcBorders>
              <w:top w:val="single" w:sz="6" w:space="0" w:color="DEE2E6"/>
              <w:left w:val="single" w:sz="6" w:space="0" w:color="DEE2E6"/>
              <w:bottom w:val="single" w:sz="6" w:space="0" w:color="DEE2E6"/>
              <w:right w:val="single" w:sz="6" w:space="0" w:color="DEE2E6"/>
            </w:tcBorders>
            <w:shd w:val="clear" w:color="auto" w:fill="F2F2F2" w:themeFill="background1" w:themeFillShade="F2"/>
            <w:hideMark/>
          </w:tcPr>
          <w:p w:rsidR="001F23A6" w:rsidRDefault="001F23A6" w:rsidP="00F6456E">
            <w:pPr>
              <w:numPr>
                <w:ilvl w:val="0"/>
                <w:numId w:val="6"/>
              </w:numPr>
              <w:spacing w:before="100" w:beforeAutospacing="1" w:after="100" w:afterAutospacing="1" w:line="360" w:lineRule="auto"/>
              <w:jc w:val="both"/>
              <w:rPr>
                <w:rFonts w:ascii="Segoe UI" w:hAnsi="Segoe UI" w:cs="Segoe UI"/>
                <w:color w:val="212529"/>
              </w:rPr>
            </w:pPr>
            <w:r>
              <w:rPr>
                <w:rFonts w:ascii="Segoe UI" w:hAnsi="Segoe UI" w:cs="Segoe UI"/>
                <w:color w:val="212529"/>
              </w:rPr>
              <w:t>Avanços tecnológicos mudaram o mercado financeiro</w:t>
            </w:r>
          </w:p>
        </w:tc>
        <w:tc>
          <w:tcPr>
            <w:tcW w:w="0" w:type="auto"/>
            <w:tcBorders>
              <w:top w:val="single" w:sz="6" w:space="0" w:color="DEE2E6"/>
              <w:left w:val="single" w:sz="6" w:space="0" w:color="DEE2E6"/>
              <w:bottom w:val="single" w:sz="6" w:space="0" w:color="DEE2E6"/>
              <w:right w:val="single" w:sz="6" w:space="0" w:color="DEE2E6"/>
            </w:tcBorders>
            <w:shd w:val="clear" w:color="auto" w:fill="F2F2F2" w:themeFill="background1" w:themeFillShade="F2"/>
            <w:hideMark/>
          </w:tcPr>
          <w:p w:rsidR="001F23A6" w:rsidRDefault="001F23A6" w:rsidP="00F6456E">
            <w:pPr>
              <w:numPr>
                <w:ilvl w:val="0"/>
                <w:numId w:val="7"/>
              </w:numPr>
              <w:spacing w:before="100" w:beforeAutospacing="1" w:after="100" w:afterAutospacing="1" w:line="360" w:lineRule="auto"/>
              <w:jc w:val="both"/>
              <w:rPr>
                <w:rFonts w:ascii="Segoe UI" w:hAnsi="Segoe UI" w:cs="Segoe UI"/>
                <w:color w:val="212529"/>
              </w:rPr>
            </w:pPr>
            <w:r>
              <w:rPr>
                <w:rFonts w:ascii="Segoe UI" w:hAnsi="Segoe UI" w:cs="Segoe UI"/>
                <w:color w:val="212529"/>
              </w:rPr>
              <w:t>Capacidade dos algoritmos de prever os movimentos do mercado </w:t>
            </w:r>
          </w:p>
        </w:tc>
        <w:tc>
          <w:tcPr>
            <w:tcW w:w="0" w:type="auto"/>
            <w:tcBorders>
              <w:top w:val="single" w:sz="6" w:space="0" w:color="DEE2E6"/>
              <w:left w:val="single" w:sz="6" w:space="0" w:color="DEE2E6"/>
              <w:bottom w:val="single" w:sz="6" w:space="0" w:color="DEE2E6"/>
              <w:right w:val="single" w:sz="6" w:space="0" w:color="DEE2E6"/>
            </w:tcBorders>
            <w:shd w:val="clear" w:color="auto" w:fill="F2F2F2" w:themeFill="background1" w:themeFillShade="F2"/>
            <w:hideMark/>
          </w:tcPr>
          <w:p w:rsidR="001F23A6" w:rsidRDefault="001F23A6" w:rsidP="00F6456E">
            <w:pPr>
              <w:numPr>
                <w:ilvl w:val="0"/>
                <w:numId w:val="8"/>
              </w:numPr>
              <w:spacing w:before="100" w:beforeAutospacing="1" w:after="100" w:afterAutospacing="1" w:line="360" w:lineRule="auto"/>
              <w:jc w:val="both"/>
              <w:rPr>
                <w:rFonts w:ascii="Segoe UI" w:hAnsi="Segoe UI" w:cs="Segoe UI"/>
                <w:color w:val="212529"/>
              </w:rPr>
            </w:pPr>
            <w:r>
              <w:rPr>
                <w:rFonts w:ascii="Segoe UI" w:hAnsi="Segoe UI" w:cs="Segoe UI"/>
                <w:color w:val="212529"/>
              </w:rPr>
              <w:t>Geração de resultados consistentes de investimentos efetuados por robôs</w:t>
            </w:r>
          </w:p>
        </w:tc>
      </w:tr>
      <w:tr w:rsidR="001F23A6" w:rsidTr="001521CC">
        <w:tc>
          <w:tcPr>
            <w:tcW w:w="0" w:type="auto"/>
            <w:tcBorders>
              <w:top w:val="single" w:sz="6" w:space="0" w:color="DEE2E6"/>
              <w:left w:val="single" w:sz="6" w:space="0" w:color="DEE2E6"/>
              <w:bottom w:val="single" w:sz="6" w:space="0" w:color="DEE2E6"/>
              <w:right w:val="single" w:sz="6" w:space="0" w:color="DEE2E6"/>
            </w:tcBorders>
            <w:shd w:val="clear" w:color="auto" w:fill="D9D9D9" w:themeFill="background1" w:themeFillShade="D9"/>
            <w:hideMark/>
          </w:tcPr>
          <w:p w:rsidR="001F23A6" w:rsidRDefault="001F23A6" w:rsidP="001521CC">
            <w:pPr>
              <w:spacing w:line="360" w:lineRule="auto"/>
              <w:jc w:val="both"/>
              <w:rPr>
                <w:rFonts w:ascii="Segoe UI" w:hAnsi="Segoe UI" w:cs="Segoe UI"/>
                <w:color w:val="212529"/>
              </w:rPr>
            </w:pPr>
            <w:r>
              <w:rPr>
                <w:rFonts w:ascii="Segoe UI" w:hAnsi="Segoe UI" w:cs="Segoe UI"/>
                <w:b/>
                <w:bCs/>
                <w:color w:val="212529"/>
              </w:rPr>
              <w:t>Regras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F23A6" w:rsidRDefault="001F23A6" w:rsidP="00F6456E">
            <w:pPr>
              <w:numPr>
                <w:ilvl w:val="0"/>
                <w:numId w:val="9"/>
              </w:numPr>
              <w:spacing w:before="100" w:beforeAutospacing="1" w:after="100" w:afterAutospacing="1" w:line="360" w:lineRule="auto"/>
              <w:jc w:val="both"/>
              <w:rPr>
                <w:rFonts w:ascii="Segoe UI" w:hAnsi="Segoe UI" w:cs="Segoe UI"/>
                <w:color w:val="212529"/>
              </w:rPr>
            </w:pPr>
            <w:r>
              <w:rPr>
                <w:rFonts w:ascii="Segoe UI" w:hAnsi="Segoe UI" w:cs="Segoe UI"/>
                <w:color w:val="212529"/>
              </w:rPr>
              <w:t>Utilização da tecnologia para apoiar o trabalho dos gestores de fundos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F23A6" w:rsidRDefault="001F23A6" w:rsidP="00F6456E">
            <w:pPr>
              <w:numPr>
                <w:ilvl w:val="0"/>
                <w:numId w:val="10"/>
              </w:numPr>
              <w:spacing w:before="100" w:beforeAutospacing="1" w:after="100" w:afterAutospacing="1" w:line="360" w:lineRule="auto"/>
              <w:jc w:val="both"/>
              <w:rPr>
                <w:rFonts w:ascii="Segoe UI" w:hAnsi="Segoe UI" w:cs="Segoe UI"/>
                <w:color w:val="212529"/>
              </w:rPr>
            </w:pPr>
            <w:r>
              <w:rPr>
                <w:rFonts w:ascii="Segoe UI" w:hAnsi="Segoe UI" w:cs="Segoe UI"/>
                <w:color w:val="212529"/>
              </w:rPr>
              <w:t>Uso crescente da Inteligência Artificial na gestão de capital</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1F23A6" w:rsidRDefault="001F23A6" w:rsidP="00F6456E">
            <w:pPr>
              <w:numPr>
                <w:ilvl w:val="0"/>
                <w:numId w:val="11"/>
              </w:numPr>
              <w:spacing w:before="100" w:beforeAutospacing="1" w:after="100" w:afterAutospacing="1" w:line="360" w:lineRule="auto"/>
              <w:jc w:val="both"/>
              <w:rPr>
                <w:rFonts w:ascii="Segoe UI" w:hAnsi="Segoe UI" w:cs="Segoe UI"/>
                <w:color w:val="212529"/>
              </w:rPr>
            </w:pPr>
            <w:r>
              <w:rPr>
                <w:rFonts w:ascii="Segoe UI" w:hAnsi="Segoe UI" w:cs="Segoe UI"/>
                <w:color w:val="212529"/>
              </w:rPr>
              <w:t>Fundos de investimento baseados em tecnologia vão dominar o setor financeiro</w:t>
            </w:r>
          </w:p>
        </w:tc>
      </w:tr>
    </w:tbl>
    <w:p w:rsidR="001F23A6" w:rsidRDefault="001F23A6" w:rsidP="00F916E6">
      <w:pPr>
        <w:autoSpaceDE w:val="0"/>
        <w:autoSpaceDN w:val="0"/>
        <w:adjustRightInd w:val="0"/>
        <w:spacing w:line="360" w:lineRule="auto"/>
        <w:ind w:left="720"/>
        <w:jc w:val="both"/>
        <w:rPr>
          <w:rFonts w:ascii="Arial" w:hAnsi="Arial" w:cs="Arial"/>
          <w:color w:val="000000"/>
        </w:rPr>
      </w:pPr>
    </w:p>
    <w:p w:rsidR="00655BED" w:rsidRDefault="00384229" w:rsidP="00F6456E">
      <w:pPr>
        <w:numPr>
          <w:ilvl w:val="0"/>
          <w:numId w:val="2"/>
        </w:numPr>
        <w:autoSpaceDE w:val="0"/>
        <w:autoSpaceDN w:val="0"/>
        <w:adjustRightInd w:val="0"/>
        <w:spacing w:line="360" w:lineRule="auto"/>
        <w:jc w:val="both"/>
        <w:rPr>
          <w:rFonts w:ascii="Arial" w:hAnsi="Arial" w:cs="Arial"/>
          <w:color w:val="000000"/>
        </w:rPr>
      </w:pPr>
      <w:r>
        <w:rPr>
          <w:rFonts w:ascii="Arial" w:hAnsi="Arial" w:cs="Arial"/>
          <w:color w:val="000000"/>
        </w:rPr>
        <w:t>Identificação da</w:t>
      </w:r>
      <w:r w:rsidR="00655BED">
        <w:rPr>
          <w:rFonts w:ascii="Arial" w:hAnsi="Arial" w:cs="Arial"/>
          <w:color w:val="000000"/>
        </w:rPr>
        <w:t>(s) pessoa(s) envolvida(s) no desafio:</w:t>
      </w:r>
    </w:p>
    <w:p w:rsidR="004317EE" w:rsidRDefault="004317EE" w:rsidP="004317EE">
      <w:pPr>
        <w:spacing w:line="360" w:lineRule="auto"/>
        <w:jc w:val="both"/>
        <w:rPr>
          <w:rFonts w:ascii="Arial" w:hAnsi="Arial" w:cs="Arial"/>
        </w:rPr>
      </w:pPr>
    </w:p>
    <w:p w:rsidR="004317EE" w:rsidRPr="004317EE" w:rsidRDefault="004317EE" w:rsidP="004317EE">
      <w:pPr>
        <w:spacing w:line="360" w:lineRule="auto"/>
        <w:jc w:val="both"/>
        <w:rPr>
          <w:rFonts w:ascii="Arial" w:hAnsi="Arial" w:cs="Arial"/>
        </w:rPr>
      </w:pPr>
      <w:r w:rsidRPr="004317EE">
        <w:rPr>
          <w:rFonts w:ascii="Arial" w:hAnsi="Arial" w:cs="Arial"/>
        </w:rPr>
        <w:t xml:space="preserve">A pessoa envolvida no projeto é o gestor de investimento, que todos os dias deve decidir o que fazer com seus investimentos: comprar, manter ou vender. Ele utiliza seus </w:t>
      </w:r>
      <w:r w:rsidRPr="004317EE">
        <w:rPr>
          <w:rFonts w:ascii="Arial" w:hAnsi="Arial" w:cs="Arial"/>
        </w:rPr>
        <w:lastRenderedPageBreak/>
        <w:t xml:space="preserve">conhecimentos e ferramentas para avaliar e tomar as decisões, o que contribui para o seu sucesso ou não. </w:t>
      </w:r>
    </w:p>
    <w:p w:rsidR="004317EE" w:rsidRPr="004317EE" w:rsidRDefault="004317EE" w:rsidP="004317EE">
      <w:pPr>
        <w:spacing w:line="360" w:lineRule="auto"/>
        <w:jc w:val="both"/>
        <w:rPr>
          <w:rFonts w:ascii="Arial" w:hAnsi="Arial" w:cs="Arial"/>
        </w:rPr>
      </w:pPr>
    </w:p>
    <w:p w:rsidR="00655BED" w:rsidRPr="004317EE" w:rsidRDefault="004317EE" w:rsidP="004317EE">
      <w:pPr>
        <w:spacing w:line="360" w:lineRule="auto"/>
        <w:jc w:val="both"/>
        <w:rPr>
          <w:rFonts w:ascii="Arial" w:hAnsi="Arial" w:cs="Arial"/>
        </w:rPr>
      </w:pPr>
      <w:r w:rsidRPr="004317EE">
        <w:rPr>
          <w:rFonts w:ascii="Arial" w:hAnsi="Arial" w:cs="Arial"/>
        </w:rPr>
        <w:t>Caso ele possa contar com um sistema de previsão de preços que maximize suas chances de tomar executar decisões corretas e maximizar o valor do seus investimentos, ele poderá conseguir gerar retornos alfa, permitindo remunerar bem sua base de clientes e expandi-la por atrair novos investidores pela sua performance diferenciada.</w:t>
      </w:r>
    </w:p>
    <w:p w:rsidR="004317EE" w:rsidRDefault="004317EE" w:rsidP="00F916E6">
      <w:pPr>
        <w:spacing w:line="360" w:lineRule="auto"/>
        <w:jc w:val="both"/>
        <w:rPr>
          <w:rFonts w:ascii="Arial" w:hAnsi="Arial" w:cs="Arial"/>
          <w:i/>
        </w:rPr>
      </w:pPr>
    </w:p>
    <w:p w:rsidR="00384229" w:rsidRDefault="00F916E6" w:rsidP="00F6456E">
      <w:pPr>
        <w:numPr>
          <w:ilvl w:val="0"/>
          <w:numId w:val="2"/>
        </w:numPr>
        <w:autoSpaceDE w:val="0"/>
        <w:autoSpaceDN w:val="0"/>
        <w:adjustRightInd w:val="0"/>
        <w:spacing w:line="360" w:lineRule="auto"/>
        <w:jc w:val="both"/>
        <w:rPr>
          <w:rFonts w:ascii="Arial" w:hAnsi="Arial" w:cs="Arial"/>
        </w:rPr>
      </w:pPr>
      <w:r>
        <w:rPr>
          <w:rFonts w:ascii="Arial" w:hAnsi="Arial" w:cs="Arial"/>
          <w:color w:val="000000"/>
        </w:rPr>
        <w:t>Construção da p</w:t>
      </w:r>
      <w:r w:rsidR="00384229">
        <w:rPr>
          <w:rFonts w:ascii="Arial" w:hAnsi="Arial" w:cs="Arial"/>
          <w:color w:val="000000"/>
        </w:rPr>
        <w:t>roposta de solução:</w:t>
      </w:r>
      <w:r w:rsidR="00384229" w:rsidRPr="00107135">
        <w:rPr>
          <w:rFonts w:ascii="Arial" w:hAnsi="Arial" w:cs="Arial"/>
        </w:rPr>
        <w:t xml:space="preserve"> </w:t>
      </w:r>
    </w:p>
    <w:p w:rsidR="00384229" w:rsidRDefault="00384229" w:rsidP="00F6456E">
      <w:pPr>
        <w:numPr>
          <w:ilvl w:val="1"/>
          <w:numId w:val="2"/>
        </w:numPr>
        <w:autoSpaceDE w:val="0"/>
        <w:autoSpaceDN w:val="0"/>
        <w:adjustRightInd w:val="0"/>
        <w:spacing w:line="360" w:lineRule="auto"/>
        <w:jc w:val="both"/>
        <w:rPr>
          <w:rFonts w:ascii="Arial" w:hAnsi="Arial" w:cs="Arial"/>
          <w:color w:val="000000"/>
        </w:rPr>
      </w:pPr>
      <w:r>
        <w:rPr>
          <w:rFonts w:ascii="Arial" w:hAnsi="Arial" w:cs="Arial"/>
          <w:color w:val="000000"/>
        </w:rPr>
        <w:t>R</w:t>
      </w:r>
      <w:r w:rsidR="00655BED" w:rsidRPr="00384229">
        <w:rPr>
          <w:rFonts w:ascii="Arial" w:hAnsi="Arial" w:cs="Arial"/>
          <w:color w:val="000000"/>
        </w:rPr>
        <w:t xml:space="preserve">equisitos da </w:t>
      </w:r>
      <w:r w:rsidR="00537FC2" w:rsidRPr="00384229">
        <w:rPr>
          <w:rFonts w:ascii="Arial" w:hAnsi="Arial" w:cs="Arial"/>
          <w:color w:val="000000"/>
        </w:rPr>
        <w:t>c</w:t>
      </w:r>
      <w:r w:rsidR="00F42814" w:rsidRPr="00384229">
        <w:rPr>
          <w:rFonts w:ascii="Arial" w:hAnsi="Arial" w:cs="Arial"/>
          <w:color w:val="000000"/>
        </w:rPr>
        <w:t>onstrução do protótipo/MVP</w:t>
      </w:r>
      <w:r w:rsidR="00655BED" w:rsidRPr="00384229">
        <w:rPr>
          <w:rFonts w:ascii="Arial" w:hAnsi="Arial" w:cs="Arial"/>
          <w:color w:val="000000"/>
        </w:rPr>
        <w:t xml:space="preserve">, </w:t>
      </w:r>
      <w:r>
        <w:rPr>
          <w:rFonts w:ascii="Arial" w:hAnsi="Arial" w:cs="Arial"/>
          <w:color w:val="000000"/>
        </w:rPr>
        <w:t>com descrição</w:t>
      </w:r>
      <w:r w:rsidR="00655BED" w:rsidRPr="00384229">
        <w:rPr>
          <w:rFonts w:ascii="Arial" w:hAnsi="Arial" w:cs="Arial"/>
          <w:color w:val="000000"/>
        </w:rPr>
        <w:t xml:space="preserve"> </w:t>
      </w:r>
      <w:r>
        <w:rPr>
          <w:rFonts w:ascii="Arial" w:hAnsi="Arial" w:cs="Arial"/>
          <w:color w:val="000000"/>
        </w:rPr>
        <w:t>d</w:t>
      </w:r>
      <w:r w:rsidR="00655BED" w:rsidRPr="00384229">
        <w:rPr>
          <w:rFonts w:ascii="Arial" w:hAnsi="Arial" w:cs="Arial"/>
          <w:color w:val="000000"/>
        </w:rPr>
        <w:t>o experimento e as métricas de validação</w:t>
      </w:r>
      <w:r w:rsidR="00F916E6">
        <w:rPr>
          <w:rFonts w:ascii="Arial" w:hAnsi="Arial" w:cs="Arial"/>
          <w:color w:val="000000"/>
        </w:rPr>
        <w:t>;</w:t>
      </w:r>
    </w:p>
    <w:p w:rsidR="00FE5382" w:rsidRPr="00107135" w:rsidRDefault="00384229" w:rsidP="00F6456E">
      <w:pPr>
        <w:numPr>
          <w:ilvl w:val="1"/>
          <w:numId w:val="2"/>
        </w:numPr>
        <w:autoSpaceDE w:val="0"/>
        <w:autoSpaceDN w:val="0"/>
        <w:adjustRightInd w:val="0"/>
        <w:spacing w:line="360" w:lineRule="auto"/>
        <w:jc w:val="both"/>
        <w:rPr>
          <w:rFonts w:ascii="Arial" w:hAnsi="Arial" w:cs="Arial"/>
          <w:color w:val="000000"/>
        </w:rPr>
      </w:pPr>
      <w:r>
        <w:rPr>
          <w:rFonts w:ascii="Arial" w:hAnsi="Arial" w:cs="Arial"/>
          <w:color w:val="000000"/>
        </w:rPr>
        <w:t>I</w:t>
      </w:r>
      <w:r w:rsidR="00537FC2" w:rsidRPr="00107135">
        <w:rPr>
          <w:rFonts w:ascii="Arial" w:hAnsi="Arial" w:cs="Arial"/>
          <w:color w:val="000000"/>
        </w:rPr>
        <w:t xml:space="preserve">ndicadores econômico-financeiros </w:t>
      </w:r>
      <w:r>
        <w:rPr>
          <w:rFonts w:ascii="Arial" w:hAnsi="Arial" w:cs="Arial"/>
          <w:color w:val="000000"/>
        </w:rPr>
        <w:t>do</w:t>
      </w:r>
      <w:r w:rsidR="00B8159F" w:rsidRPr="00107135">
        <w:rPr>
          <w:rFonts w:ascii="Arial" w:hAnsi="Arial" w:cs="Arial"/>
          <w:color w:val="000000"/>
        </w:rPr>
        <w:t xml:space="preserve"> projeto</w:t>
      </w:r>
      <w:r w:rsidR="00F916E6">
        <w:rPr>
          <w:rFonts w:ascii="Arial" w:hAnsi="Arial" w:cs="Arial"/>
          <w:color w:val="000000"/>
        </w:rPr>
        <w:t>.</w:t>
      </w:r>
    </w:p>
    <w:p w:rsidR="00655BED" w:rsidRDefault="00655BED" w:rsidP="00F916E6">
      <w:pPr>
        <w:spacing w:line="360" w:lineRule="auto"/>
        <w:rPr>
          <w:rFonts w:ascii="Arial" w:hAnsi="Arial" w:cs="Arial"/>
        </w:rPr>
      </w:pPr>
    </w:p>
    <w:p w:rsidR="00CC1B05" w:rsidRDefault="00CC1B05" w:rsidP="00CC1B05">
      <w:pPr>
        <w:spacing w:line="360" w:lineRule="auto"/>
        <w:jc w:val="both"/>
        <w:rPr>
          <w:rFonts w:ascii="Segoe UI" w:hAnsi="Segoe UI" w:cs="Segoe UI"/>
          <w:color w:val="212529"/>
          <w:shd w:val="clear" w:color="auto" w:fill="FFFFFF"/>
        </w:rPr>
      </w:pPr>
      <w:r w:rsidRPr="00CC1B05">
        <w:rPr>
          <w:rFonts w:ascii="Segoe UI" w:hAnsi="Segoe UI" w:cs="Segoe UI"/>
          <w:color w:val="212529"/>
          <w:highlight w:val="yellow"/>
          <w:shd w:val="clear" w:color="auto" w:fill="FFFFFF"/>
        </w:rPr>
        <w:t>a.</w:t>
      </w:r>
      <w:r w:rsidRPr="00CC1B05">
        <w:rPr>
          <w:rFonts w:ascii="Segoe UI" w:hAnsi="Segoe UI" w:cs="Segoe UI"/>
          <w:color w:val="212529"/>
          <w:highlight w:val="yellow"/>
          <w:shd w:val="clear" w:color="auto" w:fill="FFFFFF"/>
        </w:rPr>
        <w:tab/>
        <w:t>Requisitos da construção do protótipo/MVP, com descrição do experimento e as métricas de validação;</w:t>
      </w:r>
    </w:p>
    <w:p w:rsidR="00CC1B05" w:rsidRDefault="00CC1B05" w:rsidP="00CC1B05">
      <w:pPr>
        <w:spacing w:line="360" w:lineRule="auto"/>
        <w:jc w:val="both"/>
        <w:rPr>
          <w:rFonts w:ascii="Segoe UI" w:hAnsi="Segoe UI" w:cs="Segoe UI"/>
          <w:color w:val="212529"/>
          <w:shd w:val="clear" w:color="auto" w:fill="FFFFFF"/>
        </w:rPr>
      </w:pPr>
      <w:r>
        <w:rPr>
          <w:rFonts w:ascii="Segoe UI" w:hAnsi="Segoe UI" w:cs="Segoe UI"/>
          <w:color w:val="212529"/>
          <w:shd w:val="clear" w:color="auto" w:fill="FFFFFF"/>
        </w:rPr>
        <w:t>A construção de um protótipo/MVP permite tornar a oportunidade mais viável e tangível, de forma que constitui um passo crítico na criação do negócio. Por meio dele é possível ter um “embrião” do serviço, testar seu funcionamento e cumprimento de seus objetivos.</w:t>
      </w:r>
    </w:p>
    <w:p w:rsidR="00CC1B05" w:rsidRDefault="00CC1B05" w:rsidP="00CC1B05">
      <w:pPr>
        <w:spacing w:line="360" w:lineRule="auto"/>
        <w:jc w:val="both"/>
        <w:rPr>
          <w:rFonts w:ascii="Segoe UI" w:hAnsi="Segoe UI" w:cs="Segoe UI"/>
          <w:color w:val="212529"/>
          <w:shd w:val="clear" w:color="auto" w:fill="FFFFFF"/>
        </w:rPr>
      </w:pPr>
      <w:r>
        <w:rPr>
          <w:rFonts w:ascii="Segoe UI" w:hAnsi="Segoe UI" w:cs="Segoe UI"/>
          <w:color w:val="212529"/>
          <w:shd w:val="clear" w:color="auto" w:fill="FFFFFF"/>
        </w:rPr>
        <w:t>Os requisitos para o desenvolvimento do MVP seriam: obter dados do mercado de renda variável, algoritmos de aprendizado de máquina e infraestrutura computacional.</w:t>
      </w:r>
    </w:p>
    <w:p w:rsidR="00CC1B05" w:rsidRDefault="00CC1B05" w:rsidP="00CC1B05">
      <w:pPr>
        <w:spacing w:line="360" w:lineRule="auto"/>
        <w:jc w:val="both"/>
        <w:rPr>
          <w:rFonts w:ascii="Segoe UI" w:hAnsi="Segoe UI" w:cs="Segoe UI"/>
          <w:color w:val="212529"/>
          <w:shd w:val="clear" w:color="auto" w:fill="FFFFFF"/>
        </w:rPr>
      </w:pPr>
    </w:p>
    <w:p w:rsidR="00CC1B05" w:rsidRDefault="00CC1B05" w:rsidP="00CC1B05">
      <w:pPr>
        <w:spacing w:line="360" w:lineRule="auto"/>
        <w:jc w:val="both"/>
        <w:rPr>
          <w:rFonts w:ascii="Segoe UI" w:hAnsi="Segoe UI" w:cs="Segoe UI"/>
          <w:color w:val="212529"/>
        </w:rPr>
      </w:pPr>
      <w:r>
        <w:rPr>
          <w:rFonts w:ascii="Segoe UI" w:hAnsi="Segoe UI" w:cs="Segoe UI"/>
          <w:color w:val="212529"/>
        </w:rPr>
        <w:t>Os dados do mercado (dataset) incluem a variação dos preços nos pregões diários e informações econômico-financeiras que podem ser obtidas de diversas fontes: bovespa, yahoo, cvm, google. Tais fontes permitem fazer o download de arquivos csv. As informações serão utilizadas para o treinamento dos algoritmos de predição. O fornecimento de dados via API pela fonte é um atributo desejável, pois facilita o fluxo de informações, tornando a aplicação mais flexível e responsiva.</w:t>
      </w:r>
    </w:p>
    <w:p w:rsidR="00CC1B05" w:rsidRDefault="00CC1B05" w:rsidP="00CC1B05">
      <w:pPr>
        <w:spacing w:line="360" w:lineRule="auto"/>
        <w:jc w:val="both"/>
        <w:rPr>
          <w:rFonts w:ascii="Segoe UI" w:hAnsi="Segoe UI" w:cs="Segoe UI"/>
          <w:color w:val="212529"/>
        </w:rPr>
      </w:pPr>
    </w:p>
    <w:p w:rsidR="00CC1B05" w:rsidRDefault="00CC1B05" w:rsidP="00CC1B05">
      <w:pPr>
        <w:spacing w:line="360" w:lineRule="auto"/>
        <w:jc w:val="both"/>
        <w:rPr>
          <w:rFonts w:ascii="Segoe UI" w:hAnsi="Segoe UI" w:cs="Segoe UI"/>
          <w:color w:val="212529"/>
        </w:rPr>
      </w:pPr>
      <w:r>
        <w:rPr>
          <w:rFonts w:ascii="Segoe UI" w:hAnsi="Segoe UI" w:cs="Segoe UI"/>
          <w:color w:val="212529"/>
        </w:rPr>
        <w:t xml:space="preserve">Os algoritmos são os modelos computacionais utilizados para a aprendizagem de máquina fornecidos por diversas bibliotecas abertas de machine learning, como scikitlearn, keras, tensorflow que compõem o ecossistema de Data Science do Python. Tais modelos devem </w:t>
      </w:r>
      <w:r>
        <w:rPr>
          <w:rFonts w:ascii="Segoe UI" w:hAnsi="Segoe UI" w:cs="Segoe UI"/>
          <w:color w:val="212529"/>
        </w:rPr>
        <w:lastRenderedPageBreak/>
        <w:t>ser implementados pela leitura e análise do dataset para gerar as funções de aproximação que serão usados na previsão dos preços. O treinamento consiste nessa etapa de implementação em que se é necessária uma infraestrutura de computadores para executar os métodos dos algoritmos.</w:t>
      </w:r>
    </w:p>
    <w:p w:rsidR="00CC1B05" w:rsidRDefault="00CC1B05" w:rsidP="00CC1B05">
      <w:pPr>
        <w:spacing w:line="360" w:lineRule="auto"/>
        <w:jc w:val="both"/>
        <w:rPr>
          <w:rFonts w:ascii="Segoe UI" w:hAnsi="Segoe UI" w:cs="Segoe UI"/>
          <w:color w:val="212529"/>
        </w:rPr>
      </w:pPr>
    </w:p>
    <w:p w:rsidR="00CC1B05" w:rsidRDefault="00CC1B05" w:rsidP="00CC1B05">
      <w:pPr>
        <w:pStyle w:val="NormalWeb"/>
        <w:shd w:val="clear" w:color="auto" w:fill="FFFFFF"/>
        <w:spacing w:before="0" w:beforeAutospacing="0" w:line="360" w:lineRule="auto"/>
        <w:jc w:val="both"/>
        <w:rPr>
          <w:rFonts w:ascii="Segoe UI" w:hAnsi="Segoe UI" w:cs="Segoe UI"/>
          <w:color w:val="212529"/>
        </w:rPr>
      </w:pPr>
      <w:r>
        <w:rPr>
          <w:rFonts w:ascii="Segoe UI" w:hAnsi="Segoe UI" w:cs="Segoe UI"/>
          <w:color w:val="212529"/>
        </w:rPr>
        <w:t>A infraestrutura refere-se ao poder computacional necessário para executar o processamento dos dados pelos algoritmos, de forma a gerar o aprendizado. Quanto maior o volume de dados e a complexidade do algoritmo, maior necessidade de poder computacional (memória e processamento). Se forem utilizadas análises em tempo real, o que aumenta a velocidade dos dados, também é necessário mais poder. A utilização da computação em nuvem permite trabalhar com um custo e poder computacional variável, sendo ideal para o ambiente de desenvolvimento em que o MVP se insere. Algumas plataformas de cloud computing como, a Heroku, possuem pacotes de serviços gratuitos para desenvolvimento e teste da aplicação, além de garantir a escalabilidade para quando a aplicação estiver em produção.</w:t>
      </w:r>
    </w:p>
    <w:p w:rsidR="00CC1B05" w:rsidRDefault="00CC1B05" w:rsidP="00CC1B05">
      <w:pPr>
        <w:shd w:val="clear" w:color="auto" w:fill="FFFFFF"/>
        <w:spacing w:before="100" w:beforeAutospacing="1" w:after="100" w:afterAutospacing="1" w:line="360" w:lineRule="auto"/>
        <w:jc w:val="both"/>
        <w:rPr>
          <w:rFonts w:ascii="Segoe UI" w:hAnsi="Segoe UI" w:cs="Segoe UI"/>
          <w:color w:val="212529"/>
        </w:rPr>
      </w:pPr>
      <w:r>
        <w:rPr>
          <w:rFonts w:ascii="Segoe UI" w:hAnsi="Segoe UI" w:cs="Segoe UI"/>
          <w:color w:val="212529"/>
        </w:rPr>
        <w:t>A construção do MVP começa pelo planejamento das ações necessárias para o desenvolvimento da aplicação. Depois disso, o plano de ação fornecerá a orientação devida para avançar na execução do projeto.</w:t>
      </w:r>
    </w:p>
    <w:p w:rsidR="00CC1B05" w:rsidRDefault="00CC1B05" w:rsidP="00CC1B05">
      <w:pPr>
        <w:shd w:val="clear" w:color="auto" w:fill="FFFFFF"/>
        <w:spacing w:before="100" w:beforeAutospacing="1" w:after="100" w:afterAutospacing="1" w:line="360" w:lineRule="auto"/>
        <w:jc w:val="both"/>
        <w:rPr>
          <w:rFonts w:ascii="Segoe UI" w:hAnsi="Segoe UI" w:cs="Segoe UI"/>
          <w:color w:val="212529"/>
        </w:rPr>
      </w:pPr>
      <w:r>
        <w:rPr>
          <w:rFonts w:ascii="Segoe UI" w:hAnsi="Segoe UI" w:cs="Segoe UI"/>
          <w:noProof/>
          <w:color w:val="212529"/>
        </w:rPr>
        <w:drawing>
          <wp:inline distT="0" distB="0" distL="0" distR="0" wp14:anchorId="5A53F286" wp14:editId="618BF0CB">
            <wp:extent cx="6057900" cy="2228850"/>
            <wp:effectExtent l="0" t="19050" r="0" b="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C1B05" w:rsidRDefault="00CC1B05" w:rsidP="00F6456E">
      <w:pPr>
        <w:numPr>
          <w:ilvl w:val="0"/>
          <w:numId w:val="13"/>
        </w:numPr>
        <w:shd w:val="clear" w:color="auto" w:fill="FFFFFF"/>
        <w:spacing w:before="100" w:beforeAutospacing="1" w:after="100" w:afterAutospacing="1" w:line="360" w:lineRule="auto"/>
        <w:jc w:val="both"/>
        <w:rPr>
          <w:rFonts w:ascii="Segoe UI" w:hAnsi="Segoe UI" w:cs="Segoe UI"/>
          <w:color w:val="212529"/>
        </w:rPr>
      </w:pPr>
      <w:r>
        <w:rPr>
          <w:rFonts w:ascii="Segoe UI" w:hAnsi="Segoe UI" w:cs="Segoe UI"/>
          <w:color w:val="212529"/>
        </w:rPr>
        <w:t>Levantamento dos dados</w:t>
      </w:r>
    </w:p>
    <w:p w:rsidR="00CC1B05" w:rsidRDefault="00CC1B05" w:rsidP="00F6456E">
      <w:pPr>
        <w:numPr>
          <w:ilvl w:val="1"/>
          <w:numId w:val="13"/>
        </w:numPr>
        <w:shd w:val="clear" w:color="auto" w:fill="FFFFFF"/>
        <w:spacing w:before="100" w:beforeAutospacing="1" w:after="100" w:afterAutospacing="1" w:line="360" w:lineRule="auto"/>
        <w:jc w:val="both"/>
        <w:rPr>
          <w:rFonts w:ascii="Segoe UI" w:hAnsi="Segoe UI" w:cs="Segoe UI"/>
          <w:color w:val="212529"/>
        </w:rPr>
      </w:pPr>
      <w:r>
        <w:rPr>
          <w:rFonts w:ascii="Segoe UI" w:hAnsi="Segoe UI" w:cs="Segoe UI"/>
          <w:color w:val="212529"/>
        </w:rPr>
        <w:t>Yahoo: download CSV</w:t>
      </w:r>
    </w:p>
    <w:p w:rsidR="00CC1B05" w:rsidRDefault="00CC1B05" w:rsidP="00F6456E">
      <w:pPr>
        <w:numPr>
          <w:ilvl w:val="1"/>
          <w:numId w:val="13"/>
        </w:numPr>
        <w:shd w:val="clear" w:color="auto" w:fill="FFFFFF"/>
        <w:spacing w:before="100" w:beforeAutospacing="1" w:after="100" w:afterAutospacing="1" w:line="360" w:lineRule="auto"/>
        <w:jc w:val="both"/>
        <w:rPr>
          <w:rFonts w:ascii="Segoe UI" w:hAnsi="Segoe UI" w:cs="Segoe UI"/>
          <w:color w:val="212529"/>
        </w:rPr>
      </w:pPr>
      <w:r>
        <w:rPr>
          <w:rFonts w:ascii="Segoe UI" w:hAnsi="Segoe UI" w:cs="Segoe UI"/>
          <w:color w:val="212529"/>
        </w:rPr>
        <w:lastRenderedPageBreak/>
        <w:t>Google Finance + Pandas data-reader: via API</w:t>
      </w:r>
    </w:p>
    <w:p w:rsidR="00CC1B05" w:rsidRDefault="00CC1B05" w:rsidP="00F6456E">
      <w:pPr>
        <w:numPr>
          <w:ilvl w:val="1"/>
          <w:numId w:val="13"/>
        </w:numPr>
        <w:shd w:val="clear" w:color="auto" w:fill="FFFFFF"/>
        <w:spacing w:before="100" w:beforeAutospacing="1" w:after="100" w:afterAutospacing="1" w:line="360" w:lineRule="auto"/>
        <w:jc w:val="both"/>
        <w:rPr>
          <w:rFonts w:ascii="Segoe UI" w:hAnsi="Segoe UI" w:cs="Segoe UI"/>
          <w:color w:val="212529"/>
        </w:rPr>
      </w:pPr>
      <w:r>
        <w:rPr>
          <w:rFonts w:ascii="Segoe UI" w:hAnsi="Segoe UI" w:cs="Segoe UI"/>
          <w:color w:val="212529"/>
        </w:rPr>
        <w:t>Histórico de negociação dos últimos 5 anos ou mais</w:t>
      </w:r>
    </w:p>
    <w:p w:rsidR="00CC1B05" w:rsidRDefault="00CC1B05" w:rsidP="00F6456E">
      <w:pPr>
        <w:numPr>
          <w:ilvl w:val="1"/>
          <w:numId w:val="13"/>
        </w:numPr>
        <w:shd w:val="clear" w:color="auto" w:fill="FFFFFF"/>
        <w:spacing w:before="100" w:beforeAutospacing="1" w:after="100" w:afterAutospacing="1" w:line="360" w:lineRule="auto"/>
        <w:jc w:val="both"/>
        <w:rPr>
          <w:rFonts w:ascii="Segoe UI" w:hAnsi="Segoe UI" w:cs="Segoe UI"/>
          <w:color w:val="212529"/>
        </w:rPr>
      </w:pPr>
      <w:r>
        <w:rPr>
          <w:rFonts w:ascii="Segoe UI" w:hAnsi="Segoe UI" w:cs="Segoe UI"/>
          <w:color w:val="212529"/>
        </w:rPr>
        <w:t>Ações com alta liquidez que compõem o IBOVESPA</w:t>
      </w:r>
    </w:p>
    <w:p w:rsidR="00CC1B05" w:rsidRDefault="00CC1B05" w:rsidP="00F6456E">
      <w:pPr>
        <w:numPr>
          <w:ilvl w:val="0"/>
          <w:numId w:val="13"/>
        </w:numPr>
        <w:shd w:val="clear" w:color="auto" w:fill="FFFFFF"/>
        <w:spacing w:before="100" w:beforeAutospacing="1" w:after="100" w:afterAutospacing="1" w:line="360" w:lineRule="auto"/>
        <w:jc w:val="both"/>
        <w:rPr>
          <w:rFonts w:ascii="Segoe UI" w:hAnsi="Segoe UI" w:cs="Segoe UI"/>
          <w:color w:val="212529"/>
        </w:rPr>
      </w:pPr>
      <w:r>
        <w:rPr>
          <w:rFonts w:ascii="Segoe UI" w:hAnsi="Segoe UI" w:cs="Segoe UI"/>
          <w:color w:val="212529"/>
        </w:rPr>
        <w:t>Seleção de modelos de aprendizado de máquina</w:t>
      </w:r>
    </w:p>
    <w:p w:rsidR="00CC1B05" w:rsidRDefault="00CC1B05" w:rsidP="00F6456E">
      <w:pPr>
        <w:numPr>
          <w:ilvl w:val="1"/>
          <w:numId w:val="13"/>
        </w:numPr>
        <w:shd w:val="clear" w:color="auto" w:fill="FFFFFF"/>
        <w:spacing w:before="100" w:beforeAutospacing="1" w:after="100" w:afterAutospacing="1" w:line="360" w:lineRule="auto"/>
        <w:jc w:val="both"/>
        <w:rPr>
          <w:rFonts w:ascii="Segoe UI" w:hAnsi="Segoe UI" w:cs="Segoe UI"/>
          <w:color w:val="212529"/>
        </w:rPr>
      </w:pPr>
      <w:r>
        <w:rPr>
          <w:rFonts w:ascii="Segoe UI" w:hAnsi="Segoe UI" w:cs="Segoe UI"/>
          <w:color w:val="212529"/>
        </w:rPr>
        <w:t>Pré-processamento dos dados</w:t>
      </w:r>
    </w:p>
    <w:p w:rsidR="00CC1B05" w:rsidRDefault="00CC1B05" w:rsidP="00F6456E">
      <w:pPr>
        <w:numPr>
          <w:ilvl w:val="1"/>
          <w:numId w:val="13"/>
        </w:numPr>
        <w:shd w:val="clear" w:color="auto" w:fill="FFFFFF"/>
        <w:spacing w:before="100" w:beforeAutospacing="1" w:after="100" w:afterAutospacing="1" w:line="360" w:lineRule="auto"/>
        <w:jc w:val="both"/>
        <w:rPr>
          <w:rFonts w:ascii="Segoe UI" w:hAnsi="Segoe UI" w:cs="Segoe UI"/>
          <w:color w:val="212529"/>
        </w:rPr>
      </w:pPr>
      <w:r>
        <w:rPr>
          <w:rFonts w:ascii="Segoe UI" w:hAnsi="Segoe UI" w:cs="Segoe UI"/>
          <w:color w:val="212529"/>
        </w:rPr>
        <w:t>Regression Decision Tree</w:t>
      </w:r>
    </w:p>
    <w:p w:rsidR="00CC1B05" w:rsidRDefault="00CC1B05" w:rsidP="00F6456E">
      <w:pPr>
        <w:numPr>
          <w:ilvl w:val="1"/>
          <w:numId w:val="13"/>
        </w:numPr>
        <w:shd w:val="clear" w:color="auto" w:fill="FFFFFF"/>
        <w:spacing w:before="100" w:beforeAutospacing="1" w:after="100" w:afterAutospacing="1" w:line="360" w:lineRule="auto"/>
        <w:jc w:val="both"/>
        <w:rPr>
          <w:rFonts w:ascii="Segoe UI" w:hAnsi="Segoe UI" w:cs="Segoe UI"/>
          <w:color w:val="212529"/>
        </w:rPr>
      </w:pPr>
      <w:r>
        <w:rPr>
          <w:rFonts w:ascii="Segoe UI" w:hAnsi="Segoe UI" w:cs="Segoe UI"/>
          <w:color w:val="212529"/>
        </w:rPr>
        <w:t>Random Forest</w:t>
      </w:r>
    </w:p>
    <w:p w:rsidR="00CC1B05" w:rsidRDefault="00CC1B05" w:rsidP="00F6456E">
      <w:pPr>
        <w:numPr>
          <w:ilvl w:val="1"/>
          <w:numId w:val="13"/>
        </w:numPr>
        <w:shd w:val="clear" w:color="auto" w:fill="FFFFFF"/>
        <w:spacing w:before="100" w:beforeAutospacing="1" w:after="100" w:afterAutospacing="1" w:line="360" w:lineRule="auto"/>
        <w:jc w:val="both"/>
        <w:rPr>
          <w:rFonts w:ascii="Segoe UI" w:hAnsi="Segoe UI" w:cs="Segoe UI"/>
          <w:color w:val="212529"/>
        </w:rPr>
      </w:pPr>
      <w:r>
        <w:rPr>
          <w:rFonts w:ascii="Segoe UI" w:hAnsi="Segoe UI" w:cs="Segoe UI"/>
          <w:color w:val="212529"/>
        </w:rPr>
        <w:t>Support Vector Machines</w:t>
      </w:r>
    </w:p>
    <w:p w:rsidR="00CC1B05" w:rsidRDefault="00CC1B05" w:rsidP="00F6456E">
      <w:pPr>
        <w:numPr>
          <w:ilvl w:val="1"/>
          <w:numId w:val="13"/>
        </w:numPr>
        <w:shd w:val="clear" w:color="auto" w:fill="FFFFFF"/>
        <w:spacing w:before="100" w:beforeAutospacing="1" w:after="100" w:afterAutospacing="1" w:line="360" w:lineRule="auto"/>
        <w:jc w:val="both"/>
        <w:rPr>
          <w:rFonts w:ascii="Segoe UI" w:hAnsi="Segoe UI" w:cs="Segoe UI"/>
          <w:color w:val="212529"/>
        </w:rPr>
      </w:pPr>
      <w:r w:rsidRPr="002D19DE">
        <w:rPr>
          <w:rFonts w:ascii="Segoe UI" w:hAnsi="Segoe UI" w:cs="Segoe UI"/>
          <w:color w:val="212529"/>
        </w:rPr>
        <w:t xml:space="preserve">Multi-layer Perceptron </w:t>
      </w:r>
      <w:r>
        <w:rPr>
          <w:rFonts w:ascii="Segoe UI" w:hAnsi="Segoe UI" w:cs="Segoe UI"/>
          <w:color w:val="212529"/>
        </w:rPr>
        <w:t>R</w:t>
      </w:r>
      <w:r w:rsidRPr="002D19DE">
        <w:rPr>
          <w:rFonts w:ascii="Segoe UI" w:hAnsi="Segoe UI" w:cs="Segoe UI"/>
          <w:color w:val="212529"/>
        </w:rPr>
        <w:t xml:space="preserve">egressor </w:t>
      </w:r>
    </w:p>
    <w:p w:rsidR="00CC1B05" w:rsidRPr="006F0506" w:rsidRDefault="00CC1B05" w:rsidP="00F6456E">
      <w:pPr>
        <w:numPr>
          <w:ilvl w:val="1"/>
          <w:numId w:val="13"/>
        </w:numPr>
        <w:shd w:val="clear" w:color="auto" w:fill="FFFFFF"/>
        <w:spacing w:before="100" w:beforeAutospacing="1" w:after="100" w:afterAutospacing="1" w:line="360" w:lineRule="auto"/>
        <w:jc w:val="both"/>
        <w:rPr>
          <w:rFonts w:ascii="Segoe UI" w:hAnsi="Segoe UI" w:cs="Segoe UI"/>
          <w:color w:val="212529"/>
          <w:lang w:val="en-US"/>
        </w:rPr>
      </w:pPr>
      <w:r w:rsidRPr="006F0506">
        <w:rPr>
          <w:rFonts w:ascii="Segoe UI" w:hAnsi="Segoe UI" w:cs="Segoe UI"/>
          <w:color w:val="212529"/>
          <w:lang w:val="en-US"/>
        </w:rPr>
        <w:t>Long Short-Term Memory Neural Network</w:t>
      </w:r>
    </w:p>
    <w:p w:rsidR="00CC1B05" w:rsidRDefault="00CC1B05" w:rsidP="00F6456E">
      <w:pPr>
        <w:numPr>
          <w:ilvl w:val="0"/>
          <w:numId w:val="13"/>
        </w:numPr>
        <w:shd w:val="clear" w:color="auto" w:fill="FFFFFF"/>
        <w:spacing w:before="100" w:beforeAutospacing="1" w:after="100" w:afterAutospacing="1" w:line="360" w:lineRule="auto"/>
        <w:jc w:val="both"/>
        <w:rPr>
          <w:rFonts w:ascii="Segoe UI" w:hAnsi="Segoe UI" w:cs="Segoe UI"/>
          <w:color w:val="212529"/>
        </w:rPr>
      </w:pPr>
      <w:r>
        <w:rPr>
          <w:rFonts w:ascii="Segoe UI" w:hAnsi="Segoe UI" w:cs="Segoe UI"/>
          <w:color w:val="212529"/>
        </w:rPr>
        <w:t>Treinamento dos modelos e teste de previsão</w:t>
      </w:r>
    </w:p>
    <w:p w:rsidR="00CC1B05" w:rsidRDefault="00CC1B05" w:rsidP="00F6456E">
      <w:pPr>
        <w:numPr>
          <w:ilvl w:val="1"/>
          <w:numId w:val="13"/>
        </w:numPr>
        <w:shd w:val="clear" w:color="auto" w:fill="FFFFFF"/>
        <w:spacing w:before="100" w:beforeAutospacing="1" w:after="100" w:afterAutospacing="1" w:line="360" w:lineRule="auto"/>
        <w:jc w:val="both"/>
        <w:rPr>
          <w:rFonts w:ascii="Segoe UI" w:hAnsi="Segoe UI" w:cs="Segoe UI"/>
          <w:color w:val="212529"/>
        </w:rPr>
      </w:pPr>
      <w:r>
        <w:rPr>
          <w:rFonts w:ascii="Segoe UI" w:hAnsi="Segoe UI" w:cs="Segoe UI"/>
          <w:color w:val="212529"/>
        </w:rPr>
        <w:t>Definição de parâmetros dos modelos</w:t>
      </w:r>
    </w:p>
    <w:p w:rsidR="00CC1B05" w:rsidRDefault="00CC1B05" w:rsidP="00F6456E">
      <w:pPr>
        <w:numPr>
          <w:ilvl w:val="1"/>
          <w:numId w:val="13"/>
        </w:numPr>
        <w:shd w:val="clear" w:color="auto" w:fill="FFFFFF"/>
        <w:spacing w:before="100" w:beforeAutospacing="1" w:after="100" w:afterAutospacing="1" w:line="360" w:lineRule="auto"/>
        <w:jc w:val="both"/>
        <w:rPr>
          <w:rFonts w:ascii="Segoe UI" w:hAnsi="Segoe UI" w:cs="Segoe UI"/>
          <w:color w:val="212529"/>
        </w:rPr>
      </w:pPr>
      <w:r>
        <w:rPr>
          <w:rFonts w:ascii="Segoe UI" w:hAnsi="Segoe UI" w:cs="Segoe UI"/>
          <w:color w:val="212529"/>
        </w:rPr>
        <w:t>Execução do treinamento</w:t>
      </w:r>
    </w:p>
    <w:p w:rsidR="00CC1B05" w:rsidRDefault="00CC1B05" w:rsidP="00F6456E">
      <w:pPr>
        <w:numPr>
          <w:ilvl w:val="1"/>
          <w:numId w:val="13"/>
        </w:numPr>
        <w:shd w:val="clear" w:color="auto" w:fill="FFFFFF"/>
        <w:spacing w:before="100" w:beforeAutospacing="1" w:after="100" w:afterAutospacing="1" w:line="360" w:lineRule="auto"/>
        <w:jc w:val="both"/>
        <w:rPr>
          <w:rFonts w:ascii="Segoe UI" w:hAnsi="Segoe UI" w:cs="Segoe UI"/>
          <w:color w:val="212529"/>
        </w:rPr>
      </w:pPr>
      <w:r>
        <w:rPr>
          <w:rFonts w:ascii="Segoe UI" w:hAnsi="Segoe UI" w:cs="Segoe UI"/>
          <w:color w:val="212529"/>
        </w:rPr>
        <w:t>Previsão e avaliação dos resultados</w:t>
      </w:r>
    </w:p>
    <w:p w:rsidR="00CC1B05" w:rsidRDefault="00CC1B05" w:rsidP="00F6456E">
      <w:pPr>
        <w:numPr>
          <w:ilvl w:val="0"/>
          <w:numId w:val="13"/>
        </w:numPr>
        <w:shd w:val="clear" w:color="auto" w:fill="FFFFFF"/>
        <w:spacing w:before="100" w:beforeAutospacing="1" w:after="100" w:afterAutospacing="1" w:line="360" w:lineRule="auto"/>
        <w:jc w:val="both"/>
        <w:rPr>
          <w:rFonts w:ascii="Segoe UI" w:hAnsi="Segoe UI" w:cs="Segoe UI"/>
          <w:color w:val="212529"/>
        </w:rPr>
      </w:pPr>
      <w:r>
        <w:rPr>
          <w:rFonts w:ascii="Segoe UI" w:hAnsi="Segoe UI" w:cs="Segoe UI"/>
          <w:color w:val="212529"/>
        </w:rPr>
        <w:t>Classificação dos melhores modelos</w:t>
      </w:r>
    </w:p>
    <w:p w:rsidR="00CC1B05" w:rsidRDefault="00CC1B05" w:rsidP="00F6456E">
      <w:pPr>
        <w:numPr>
          <w:ilvl w:val="1"/>
          <w:numId w:val="13"/>
        </w:numPr>
        <w:shd w:val="clear" w:color="auto" w:fill="FFFFFF"/>
        <w:spacing w:before="100" w:beforeAutospacing="1" w:after="100" w:afterAutospacing="1" w:line="360" w:lineRule="auto"/>
        <w:jc w:val="both"/>
        <w:rPr>
          <w:rFonts w:ascii="Segoe UI" w:hAnsi="Segoe UI" w:cs="Segoe UI"/>
          <w:color w:val="212529"/>
        </w:rPr>
      </w:pPr>
      <w:r>
        <w:rPr>
          <w:rFonts w:ascii="Segoe UI" w:hAnsi="Segoe UI" w:cs="Segoe UI"/>
          <w:color w:val="212529"/>
        </w:rPr>
        <w:t>Ranking de acurácia dos modelos</w:t>
      </w:r>
    </w:p>
    <w:p w:rsidR="00CC1B05" w:rsidRDefault="00CC1B05" w:rsidP="00F6456E">
      <w:pPr>
        <w:numPr>
          <w:ilvl w:val="1"/>
          <w:numId w:val="13"/>
        </w:numPr>
        <w:shd w:val="clear" w:color="auto" w:fill="FFFFFF"/>
        <w:spacing w:before="100" w:beforeAutospacing="1" w:after="100" w:afterAutospacing="1" w:line="360" w:lineRule="auto"/>
        <w:jc w:val="both"/>
        <w:rPr>
          <w:rFonts w:ascii="Segoe UI" w:hAnsi="Segoe UI" w:cs="Segoe UI"/>
          <w:color w:val="212529"/>
        </w:rPr>
      </w:pPr>
      <w:r>
        <w:rPr>
          <w:rFonts w:ascii="Segoe UI" w:hAnsi="Segoe UI" w:cs="Segoe UI"/>
          <w:color w:val="212529"/>
        </w:rPr>
        <w:t>Seleção dos modelos mais eficazes</w:t>
      </w:r>
    </w:p>
    <w:p w:rsidR="00CC1B05" w:rsidRDefault="00CC1B05" w:rsidP="00CC1B05">
      <w:pPr>
        <w:pStyle w:val="NormalWeb"/>
        <w:shd w:val="clear" w:color="auto" w:fill="FFFFFF"/>
        <w:spacing w:before="0" w:beforeAutospacing="0" w:line="360" w:lineRule="auto"/>
        <w:jc w:val="both"/>
        <w:rPr>
          <w:rFonts w:ascii="Segoe UI" w:hAnsi="Segoe UI" w:cs="Segoe UI"/>
          <w:color w:val="212529"/>
        </w:rPr>
      </w:pPr>
      <w:r>
        <w:rPr>
          <w:rFonts w:ascii="Segoe UI" w:hAnsi="Segoe UI" w:cs="Segoe UI"/>
          <w:color w:val="212529"/>
        </w:rPr>
        <w:t>A validação do MVP deve ser feita por meio dos testes e análise do seu poder preditivo, quanto mais acurada a previsão de preço, mais o MVP atinge seu objetivo, que é provar ser capaz de prever o comportamento do mercado, e, portanto, ser capaz de recomendar investimentos.</w:t>
      </w:r>
    </w:p>
    <w:p w:rsidR="00CC1B05" w:rsidRDefault="00CC1B05" w:rsidP="00CC1B05">
      <w:pPr>
        <w:pStyle w:val="NormalWeb"/>
        <w:shd w:val="clear" w:color="auto" w:fill="FFFFFF"/>
        <w:spacing w:before="0" w:beforeAutospacing="0" w:line="360" w:lineRule="auto"/>
        <w:jc w:val="both"/>
        <w:rPr>
          <w:rFonts w:ascii="Segoe UI" w:hAnsi="Segoe UI" w:cs="Segoe UI"/>
          <w:color w:val="212529"/>
        </w:rPr>
      </w:pPr>
      <w:r>
        <w:rPr>
          <w:rFonts w:ascii="Segoe UI" w:hAnsi="Segoe UI" w:cs="Segoe UI"/>
          <w:color w:val="212529"/>
        </w:rPr>
        <w:t xml:space="preserve">Os testes podem ser efetuados em dois horizontes temporais. O primeiro seria o backtest que utiliza os dados históricos para fazer a previsão, e assim conferir se as previsões estariam corretas. Esse teste mostra o risco do underfitting, que significa que o modelo não foi capaz de prever corretamente os preços. O segundo seria testar com "dados futuros", ou seja, a medida que novos dados surgirem eles seriam usados para testar a previsão do modelo. Esse teste mostra o risco do overfitting, que significa que o modelo se especializou tanto </w:t>
      </w:r>
      <w:r>
        <w:rPr>
          <w:rFonts w:ascii="Segoe UI" w:hAnsi="Segoe UI" w:cs="Segoe UI"/>
          <w:color w:val="212529"/>
        </w:rPr>
        <w:lastRenderedPageBreak/>
        <w:t>nos dados de aprendizagem que não é capaz prever corretamente quando utiliza dados novos e diferentes, portanto não é útil.</w:t>
      </w:r>
    </w:p>
    <w:p w:rsidR="00CC1B05" w:rsidRDefault="00CC1B05" w:rsidP="00CC1B05">
      <w:pPr>
        <w:pStyle w:val="NormalWeb"/>
        <w:shd w:val="clear" w:color="auto" w:fill="FFFFFF"/>
        <w:spacing w:before="0" w:beforeAutospacing="0" w:line="360" w:lineRule="auto"/>
        <w:jc w:val="both"/>
        <w:rPr>
          <w:rFonts w:ascii="Segoe UI" w:hAnsi="Segoe UI" w:cs="Segoe UI"/>
          <w:color w:val="212529"/>
        </w:rPr>
      </w:pPr>
      <w:r>
        <w:rPr>
          <w:rFonts w:ascii="Segoe UI" w:hAnsi="Segoe UI" w:cs="Segoe UI"/>
          <w:color w:val="212529"/>
        </w:rPr>
        <w:t>Caso o MVP passe os testes simulados, uma outra forma de validação seria utilizá-lo em investimentos efetivos, o que demonstraria sua capacidade gerar resultados financeiros reais, e não somente simulados. Nesse aspecto algo que pode acontecer é que se os investimentos forem vultuosos, eles modem interferir na capacidade preditiva do modelo, pois poderiam gerar um novo padrão de comportamento que não havia sido incorporado ao modelo. </w:t>
      </w:r>
    </w:p>
    <w:p w:rsidR="00CC1B05" w:rsidRDefault="00CC1B05" w:rsidP="00CC1B05">
      <w:pPr>
        <w:pStyle w:val="NormalWeb"/>
        <w:shd w:val="clear" w:color="auto" w:fill="FFFFFF"/>
        <w:spacing w:before="0" w:beforeAutospacing="0" w:line="360" w:lineRule="auto"/>
        <w:jc w:val="both"/>
        <w:rPr>
          <w:rFonts w:ascii="Segoe UI" w:hAnsi="Segoe UI" w:cs="Segoe UI"/>
          <w:color w:val="212529"/>
        </w:rPr>
      </w:pPr>
      <w:r>
        <w:rPr>
          <w:rFonts w:ascii="Segoe UI" w:hAnsi="Segoe UI" w:cs="Segoe UI"/>
          <w:color w:val="212529"/>
        </w:rPr>
        <w:t>É importante ressaltar que o treinamento do modelo deve ser contínuo, mesmo que ele seja aprovado na validação, pois como as condições de mercado mudam e o modelo deve estar sempre se adaptando a elas, sob pena de perder seu poder preditivo.</w:t>
      </w:r>
    </w:p>
    <w:p w:rsidR="00CC1B05" w:rsidRDefault="00CC1B05" w:rsidP="00CC1B05">
      <w:pPr>
        <w:pStyle w:val="NormalWeb"/>
        <w:shd w:val="clear" w:color="auto" w:fill="FFFFFF"/>
        <w:spacing w:before="0" w:beforeAutospacing="0" w:line="360" w:lineRule="auto"/>
        <w:jc w:val="both"/>
        <w:rPr>
          <w:rFonts w:ascii="Segoe UI" w:hAnsi="Segoe UI" w:cs="Segoe UI"/>
          <w:color w:val="212529"/>
        </w:rPr>
      </w:pPr>
      <w:r>
        <w:rPr>
          <w:rFonts w:ascii="Segoe UI" w:hAnsi="Segoe UI" w:cs="Segoe UI"/>
          <w:color w:val="212529"/>
        </w:rPr>
        <w:t>Algumas métricas que podem ser usadas na validação do MVP são:</w:t>
      </w:r>
    </w:p>
    <w:p w:rsidR="00CC1B05" w:rsidRDefault="00CC1B05" w:rsidP="00F6456E">
      <w:pPr>
        <w:numPr>
          <w:ilvl w:val="0"/>
          <w:numId w:val="12"/>
        </w:numPr>
        <w:shd w:val="clear" w:color="auto" w:fill="FFFFFF"/>
        <w:spacing w:before="100" w:beforeAutospacing="1" w:after="100" w:afterAutospacing="1" w:line="360" w:lineRule="auto"/>
        <w:jc w:val="both"/>
        <w:rPr>
          <w:rFonts w:ascii="Segoe UI" w:hAnsi="Segoe UI" w:cs="Segoe UI"/>
          <w:color w:val="212529"/>
        </w:rPr>
      </w:pPr>
      <w:r>
        <w:rPr>
          <w:rFonts w:ascii="Segoe UI" w:hAnsi="Segoe UI" w:cs="Segoe UI"/>
          <w:color w:val="212529"/>
        </w:rPr>
        <w:t>Mean Absolute Error</w:t>
      </w:r>
    </w:p>
    <w:p w:rsidR="00CC1B05" w:rsidRDefault="00CC1B05" w:rsidP="00CC1B05">
      <w:pPr>
        <w:shd w:val="clear" w:color="auto" w:fill="FFFFFF"/>
        <w:spacing w:before="100" w:beforeAutospacing="1" w:after="100" w:afterAutospacing="1" w:line="360" w:lineRule="auto"/>
        <w:ind w:left="720"/>
        <w:jc w:val="both"/>
        <w:rPr>
          <w:rFonts w:ascii="Segoe UI" w:hAnsi="Segoe UI" w:cs="Segoe UI"/>
          <w:color w:val="212529"/>
        </w:rPr>
      </w:pPr>
      <w:r>
        <w:rPr>
          <w:rFonts w:ascii="Segoe UI" w:hAnsi="Segoe UI" w:cs="Segoe UI"/>
          <w:color w:val="212529"/>
        </w:rPr>
        <w:t xml:space="preserve">A </w:t>
      </w:r>
      <w:r w:rsidRPr="002C1E6D">
        <w:rPr>
          <w:rFonts w:ascii="Segoe UI" w:hAnsi="Segoe UI" w:cs="Segoe UI"/>
          <w:color w:val="212529"/>
        </w:rPr>
        <w:t>função mean_absolute_error calcula o erro absoluto médio, uma métrica de risco correspondente ao valor esperado da perda de erro absoluta ou perda de norma.</w:t>
      </w:r>
    </w:p>
    <w:p w:rsidR="00CC1B05" w:rsidRDefault="00CC1B05" w:rsidP="00CC1B05">
      <w:pPr>
        <w:shd w:val="clear" w:color="auto" w:fill="FFFFFF"/>
        <w:spacing w:before="100" w:beforeAutospacing="1" w:after="100" w:afterAutospacing="1" w:line="360" w:lineRule="auto"/>
        <w:ind w:left="720"/>
        <w:jc w:val="both"/>
        <w:rPr>
          <w:rFonts w:ascii="Segoe UI" w:hAnsi="Segoe UI" w:cs="Segoe UI"/>
          <w:color w:val="212529"/>
        </w:rPr>
      </w:pPr>
      <w:r w:rsidRPr="002C1E6D">
        <w:rPr>
          <w:rFonts w:ascii="Segoe UI" w:hAnsi="Segoe UI" w:cs="Segoe UI"/>
          <w:color w:val="212529"/>
        </w:rPr>
        <w:t>Se</w:t>
      </w:r>
      <w:r>
        <w:rPr>
          <w:rFonts w:ascii="Segoe UI" w:hAnsi="Segoe UI" w:cs="Segoe UI"/>
          <w:color w:val="212529"/>
        </w:rPr>
        <w:t xml:space="preserve"> </w:t>
      </w:r>
      <m:oMath>
        <m:r>
          <w:rPr>
            <w:rFonts w:ascii="Cambria Math" w:hAnsi="Cambria Math" w:cs="Courier New"/>
            <w:color w:val="000000"/>
            <w:sz w:val="20"/>
            <w:szCs w:val="20"/>
          </w:rPr>
          <m:t xml:space="preserve"> </m:t>
        </m:r>
        <m:acc>
          <m:accPr>
            <m:ctrlPr>
              <w:rPr>
                <w:rFonts w:ascii="Cambria Math" w:hAnsi="Cambria Math" w:cs="Courier New"/>
                <w:i/>
                <w:color w:val="000000"/>
                <w:sz w:val="20"/>
                <w:szCs w:val="20"/>
              </w:rPr>
            </m:ctrlPr>
          </m:accPr>
          <m:e>
            <m:r>
              <w:rPr>
                <w:rFonts w:ascii="Cambria Math" w:hAnsi="Cambria Math" w:cs="Courier New"/>
                <w:color w:val="000000"/>
                <w:sz w:val="20"/>
                <w:szCs w:val="20"/>
              </w:rPr>
              <m:t>y</m:t>
            </m:r>
          </m:e>
        </m:acc>
      </m:oMath>
      <w:r w:rsidRPr="002C1E6D">
        <w:rPr>
          <w:rFonts w:ascii="Segoe UI" w:hAnsi="Segoe UI" w:cs="Segoe UI"/>
          <w:color w:val="212529"/>
        </w:rPr>
        <w:t xml:space="preserve"> é o valor previsto da </w:t>
      </w:r>
      <w:r>
        <w:rPr>
          <w:rFonts w:ascii="Segoe UI" w:hAnsi="Segoe UI" w:cs="Segoe UI"/>
          <w:color w:val="212529"/>
        </w:rPr>
        <w:t>i</w:t>
      </w:r>
      <w:r w:rsidRPr="002C1E6D">
        <w:rPr>
          <w:rFonts w:ascii="Segoe UI" w:hAnsi="Segoe UI" w:cs="Segoe UI"/>
          <w:color w:val="212529"/>
        </w:rPr>
        <w:t>-ésima amostra, e</w:t>
      </w:r>
      <w:r>
        <w:rPr>
          <w:rFonts w:ascii="Segoe UI" w:hAnsi="Segoe UI" w:cs="Segoe UI"/>
          <w:color w:val="212529"/>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y</m:t>
            </m:r>
          </m:e>
          <m:sub>
            <m:r>
              <w:rPr>
                <w:rFonts w:ascii="Cambria Math" w:hAnsi="Cambria Math" w:cs="Courier New"/>
                <w:color w:val="000000"/>
                <w:sz w:val="20"/>
                <w:szCs w:val="20"/>
              </w:rPr>
              <m:t>i</m:t>
            </m:r>
          </m:sub>
        </m:sSub>
      </m:oMath>
      <w:r w:rsidRPr="002C1E6D">
        <w:rPr>
          <w:rFonts w:ascii="Segoe UI" w:hAnsi="Segoe UI" w:cs="Segoe UI"/>
          <w:color w:val="212529"/>
        </w:rPr>
        <w:t xml:space="preserve"> é o valor verdadeiro correspondente, então o erro absoluto médio (MAE) estimado é definido como</w:t>
      </w:r>
    </w:p>
    <w:p w:rsidR="00CC1B05" w:rsidRDefault="00CC1B05" w:rsidP="00CC1B05">
      <w:pPr>
        <w:pStyle w:val="HTMLPreformatted"/>
        <w:spacing w:line="360" w:lineRule="auto"/>
        <w:jc w:val="both"/>
      </w:pPr>
      <m:oMathPara>
        <m:oMath>
          <m:r>
            <w:rPr>
              <w:rFonts w:ascii="Cambria Math" w:hAnsi="Cambria Math"/>
              <w:color w:val="000000"/>
            </w:rPr>
            <m:t>MAE</m:t>
          </m:r>
          <m:d>
            <m:dPr>
              <m:ctrlPr>
                <w:rPr>
                  <w:rFonts w:ascii="Cambria Math" w:hAnsi="Cambria Math"/>
                  <w:i/>
                  <w:color w:val="000000"/>
                </w:rPr>
              </m:ctrlPr>
            </m:dPr>
            <m:e>
              <m:r>
                <w:rPr>
                  <w:rFonts w:ascii="Cambria Math" w:hAnsi="Cambria Math"/>
                  <w:color w:val="000000"/>
                </w:rPr>
                <m:t xml:space="preserve">y, </m:t>
              </m:r>
              <m:acc>
                <m:accPr>
                  <m:ctrlPr>
                    <w:rPr>
                      <w:rFonts w:ascii="Cambria Math" w:hAnsi="Cambria Math"/>
                      <w:i/>
                      <w:color w:val="000000"/>
                    </w:rPr>
                  </m:ctrlPr>
                </m:accPr>
                <m:e>
                  <m:r>
                    <w:rPr>
                      <w:rFonts w:ascii="Cambria Math" w:hAnsi="Cambria Math"/>
                      <w:color w:val="000000"/>
                    </w:rPr>
                    <m:t>y</m:t>
                  </m:r>
                </m:e>
              </m:acc>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n samples</m:t>
              </m:r>
            </m:den>
          </m:f>
          <m:r>
            <w:rPr>
              <w:rFonts w:ascii="Cambria Math" w:hAnsi="Cambria Math"/>
              <w:color w:val="000000"/>
            </w:rPr>
            <m:t xml:space="preserve"> </m:t>
          </m:r>
          <m:nary>
            <m:naryPr>
              <m:chr m:val="∑"/>
              <m:ctrlPr>
                <w:rPr>
                  <w:rFonts w:ascii="Cambria Math" w:hAnsi="Cambria Math"/>
                  <w:i/>
                  <w:color w:val="000000"/>
                </w:rPr>
              </m:ctrlPr>
            </m:naryPr>
            <m:sub>
              <m:d>
                <m:dPr>
                  <m:begChr m:val="{"/>
                  <m:endChr m:val="}"/>
                  <m:ctrlPr>
                    <w:rPr>
                      <w:rFonts w:ascii="Cambria Math" w:hAnsi="Cambria Math"/>
                      <w:i/>
                      <w:color w:val="000000"/>
                    </w:rPr>
                  </m:ctrlPr>
                </m:dPr>
                <m:e>
                  <m:r>
                    <w:rPr>
                      <w:rFonts w:ascii="Cambria Math" w:hAnsi="Cambria Math"/>
                      <w:color w:val="000000"/>
                    </w:rPr>
                    <m:t>i=0</m:t>
                  </m:r>
                </m:e>
              </m:d>
            </m:sub>
            <m:sup>
              <m:d>
                <m:dPr>
                  <m:begChr m:val="{"/>
                  <m:endChr m:val="}"/>
                  <m:ctrlPr>
                    <w:rPr>
                      <w:rFonts w:ascii="Cambria Math" w:hAnsi="Cambria Math"/>
                      <w:i/>
                      <w:color w:val="000000"/>
                    </w:rPr>
                  </m:ctrlPr>
                </m:dPr>
                <m:e>
                  <m:r>
                    <w:rPr>
                      <w:rFonts w:ascii="Cambria Math" w:hAnsi="Cambria Math"/>
                      <w:color w:val="000000"/>
                    </w:rPr>
                    <m:t>n samples - 1</m:t>
                  </m:r>
                </m:e>
              </m:d>
            </m:sup>
            <m:e>
              <m:d>
                <m:dPr>
                  <m:begChr m:val=""/>
                  <m:endChr m:val=""/>
                  <m:ctrlPr>
                    <w:rPr>
                      <w:rFonts w:ascii="Cambria Math" w:hAnsi="Cambria Math"/>
                      <w:i/>
                      <w:color w:val="000000"/>
                    </w:rPr>
                  </m:ctrlPr>
                </m:dPr>
                <m:e>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r>
                    <w:rPr>
                      <w:rFonts w:ascii="Cambria Math" w:hAnsi="Cambria Math"/>
                      <w:color w:val="000000"/>
                    </w:rPr>
                    <m:t xml:space="preserve">- </m:t>
                  </m:r>
                  <m:acc>
                    <m:accPr>
                      <m:ctrlPr>
                        <w:rPr>
                          <w:rFonts w:ascii="Cambria Math" w:hAnsi="Cambria Math"/>
                          <w:i/>
                          <w:color w:val="000000"/>
                        </w:rPr>
                      </m:ctrlPr>
                    </m:accPr>
                    <m:e>
                      <m:r>
                        <w:rPr>
                          <w:rFonts w:ascii="Cambria Math" w:hAnsi="Cambria Math"/>
                          <w:color w:val="000000"/>
                        </w:rPr>
                        <m:t>y</m:t>
                      </m:r>
                    </m:e>
                  </m:acc>
                  <m:r>
                    <w:rPr>
                      <w:rFonts w:ascii="Cambria Math" w:hAnsi="Cambria Math"/>
                      <w:color w:val="000000"/>
                    </w:rPr>
                    <m:t>|</m:t>
                  </m:r>
                </m:e>
              </m:d>
            </m:e>
          </m:nary>
          <m:r>
            <w:rPr>
              <w:rFonts w:ascii="Cambria Math" w:hAnsi="Cambria Math"/>
              <w:color w:val="000000"/>
            </w:rPr>
            <m:t>.</m:t>
          </m:r>
        </m:oMath>
      </m:oMathPara>
    </w:p>
    <w:p w:rsidR="00CC1B05" w:rsidRDefault="00CC1B05" w:rsidP="00CC1B05">
      <w:pPr>
        <w:shd w:val="clear" w:color="auto" w:fill="FFFFFF"/>
        <w:spacing w:before="100" w:beforeAutospacing="1" w:after="100" w:afterAutospacing="1" w:line="360" w:lineRule="auto"/>
        <w:ind w:left="720"/>
        <w:jc w:val="both"/>
        <w:rPr>
          <w:rFonts w:ascii="Segoe UI" w:hAnsi="Segoe UI" w:cs="Segoe UI"/>
          <w:color w:val="212529"/>
        </w:rPr>
      </w:pPr>
    </w:p>
    <w:p w:rsidR="00CC1B05" w:rsidRDefault="00CC1B05" w:rsidP="00CC1B05">
      <w:pPr>
        <w:shd w:val="clear" w:color="auto" w:fill="FFFFFF"/>
        <w:spacing w:before="100" w:beforeAutospacing="1" w:after="100" w:afterAutospacing="1" w:line="360" w:lineRule="auto"/>
        <w:ind w:left="720"/>
        <w:jc w:val="both"/>
        <w:rPr>
          <w:rFonts w:ascii="Segoe UI" w:hAnsi="Segoe UI" w:cs="Segoe UI"/>
          <w:color w:val="212529"/>
        </w:rPr>
      </w:pPr>
    </w:p>
    <w:p w:rsidR="00CC1B05" w:rsidRDefault="00CC1B05" w:rsidP="00F6456E">
      <w:pPr>
        <w:numPr>
          <w:ilvl w:val="0"/>
          <w:numId w:val="12"/>
        </w:numPr>
        <w:shd w:val="clear" w:color="auto" w:fill="FFFFFF"/>
        <w:spacing w:before="100" w:beforeAutospacing="1" w:after="100" w:afterAutospacing="1" w:line="360" w:lineRule="auto"/>
        <w:jc w:val="both"/>
        <w:rPr>
          <w:rFonts w:ascii="Segoe UI" w:hAnsi="Segoe UI" w:cs="Segoe UI"/>
          <w:color w:val="212529"/>
        </w:rPr>
      </w:pPr>
      <w:r>
        <w:rPr>
          <w:rFonts w:ascii="Segoe UI" w:hAnsi="Segoe UI" w:cs="Segoe UI"/>
          <w:color w:val="212529"/>
        </w:rPr>
        <w:t>Mean Squared Error:</w:t>
      </w:r>
    </w:p>
    <w:p w:rsidR="00CC1B05" w:rsidRPr="002C1E6D" w:rsidRDefault="00CC1B05" w:rsidP="00CC1B05">
      <w:pPr>
        <w:shd w:val="clear" w:color="auto" w:fill="FFFFFF"/>
        <w:spacing w:before="100" w:beforeAutospacing="1" w:after="100" w:afterAutospacing="1" w:line="360" w:lineRule="auto"/>
        <w:ind w:left="720"/>
        <w:jc w:val="both"/>
        <w:rPr>
          <w:rFonts w:ascii="Segoe UI" w:hAnsi="Segoe UI" w:cs="Segoe UI"/>
          <w:color w:val="212529"/>
        </w:rPr>
      </w:pPr>
      <w:r w:rsidRPr="002C1E6D">
        <w:rPr>
          <w:rFonts w:ascii="Segoe UI" w:hAnsi="Segoe UI" w:cs="Segoe UI"/>
          <w:color w:val="212529"/>
        </w:rPr>
        <w:lastRenderedPageBreak/>
        <w:t>A função mean_squared_error calcula o erro quadrático médio, uma métrica de risco correspondente ao valor esperado do erro ou perda quadrática (quadrática).</w:t>
      </w:r>
    </w:p>
    <w:p w:rsidR="00CC1B05" w:rsidRDefault="00CC1B05" w:rsidP="00CC1B05">
      <w:pPr>
        <w:shd w:val="clear" w:color="auto" w:fill="FFFFFF"/>
        <w:spacing w:before="100" w:beforeAutospacing="1" w:after="100" w:afterAutospacing="1" w:line="360" w:lineRule="auto"/>
        <w:ind w:left="720"/>
        <w:jc w:val="both"/>
        <w:rPr>
          <w:rFonts w:ascii="Segoe UI" w:hAnsi="Segoe UI" w:cs="Segoe UI"/>
          <w:color w:val="212529"/>
        </w:rPr>
      </w:pPr>
      <w:r w:rsidRPr="002C1E6D">
        <w:rPr>
          <w:rFonts w:ascii="Segoe UI" w:hAnsi="Segoe UI" w:cs="Segoe UI"/>
          <w:color w:val="212529"/>
        </w:rPr>
        <w:t>Se</w:t>
      </w:r>
      <w:r>
        <w:rPr>
          <w:rFonts w:ascii="Segoe UI" w:hAnsi="Segoe UI" w:cs="Segoe UI"/>
          <w:color w:val="212529"/>
        </w:rPr>
        <w:t xml:space="preserve"> </w:t>
      </w:r>
      <m:oMath>
        <m:r>
          <w:rPr>
            <w:rFonts w:ascii="Cambria Math" w:hAnsi="Cambria Math" w:cs="Courier New"/>
            <w:color w:val="000000"/>
            <w:sz w:val="20"/>
            <w:szCs w:val="20"/>
          </w:rPr>
          <m:t xml:space="preserve"> </m:t>
        </m:r>
        <m:acc>
          <m:accPr>
            <m:ctrlPr>
              <w:rPr>
                <w:rFonts w:ascii="Cambria Math" w:hAnsi="Cambria Math" w:cs="Courier New"/>
                <w:i/>
                <w:color w:val="000000"/>
                <w:sz w:val="20"/>
                <w:szCs w:val="20"/>
              </w:rPr>
            </m:ctrlPr>
          </m:accPr>
          <m:e>
            <m:r>
              <w:rPr>
                <w:rFonts w:ascii="Cambria Math" w:hAnsi="Cambria Math" w:cs="Courier New"/>
                <w:color w:val="000000"/>
                <w:sz w:val="20"/>
                <w:szCs w:val="20"/>
              </w:rPr>
              <m:t>y</m:t>
            </m:r>
          </m:e>
        </m:acc>
      </m:oMath>
      <w:r w:rsidRPr="002C1E6D">
        <w:rPr>
          <w:rFonts w:ascii="Segoe UI" w:hAnsi="Segoe UI" w:cs="Segoe UI"/>
          <w:color w:val="212529"/>
        </w:rPr>
        <w:t xml:space="preserve"> é o valor previsto da </w:t>
      </w:r>
      <w:r>
        <w:rPr>
          <w:rFonts w:ascii="Segoe UI" w:hAnsi="Segoe UI" w:cs="Segoe UI"/>
          <w:color w:val="212529"/>
        </w:rPr>
        <w:t>i</w:t>
      </w:r>
      <w:r w:rsidRPr="002C1E6D">
        <w:rPr>
          <w:rFonts w:ascii="Segoe UI" w:hAnsi="Segoe UI" w:cs="Segoe UI"/>
          <w:color w:val="212529"/>
        </w:rPr>
        <w:t>-ésima amostra, e</w:t>
      </w:r>
      <w:r>
        <w:rPr>
          <w:rFonts w:ascii="Segoe UI" w:hAnsi="Segoe UI" w:cs="Segoe UI"/>
          <w:color w:val="212529"/>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y</m:t>
            </m:r>
          </m:e>
          <m:sub>
            <m:r>
              <w:rPr>
                <w:rFonts w:ascii="Cambria Math" w:hAnsi="Cambria Math" w:cs="Courier New"/>
                <w:color w:val="000000"/>
                <w:sz w:val="20"/>
                <w:szCs w:val="20"/>
              </w:rPr>
              <m:t>i</m:t>
            </m:r>
          </m:sub>
        </m:sSub>
      </m:oMath>
      <w:r w:rsidRPr="002C1E6D">
        <w:rPr>
          <w:rFonts w:ascii="Segoe UI" w:hAnsi="Segoe UI" w:cs="Segoe UI"/>
          <w:color w:val="212529"/>
        </w:rPr>
        <w:t xml:space="preserve"> é o valor verdadeiro correspondente, então o erro quadrático médio estimado (MSE) é definido como</w:t>
      </w:r>
    </w:p>
    <w:p w:rsidR="00CC1B05" w:rsidRPr="002C1E6D" w:rsidRDefault="00CC1B05" w:rsidP="00CC1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hAnsi="Courier New" w:cs="Courier New"/>
          <w:color w:val="000000"/>
          <w:sz w:val="20"/>
          <w:szCs w:val="20"/>
        </w:rPr>
      </w:pPr>
      <m:oMathPara>
        <m:oMath>
          <m:r>
            <w:rPr>
              <w:rFonts w:ascii="Cambria Math" w:hAnsi="Cambria Math" w:cs="Courier New"/>
              <w:color w:val="000000"/>
              <w:sz w:val="20"/>
              <w:szCs w:val="20"/>
            </w:rPr>
            <m:t>MSE</m:t>
          </m:r>
          <m:d>
            <m:dPr>
              <m:ctrlPr>
                <w:rPr>
                  <w:rFonts w:ascii="Cambria Math" w:hAnsi="Cambria Math" w:cs="Courier New"/>
                  <w:i/>
                  <w:color w:val="000000"/>
                  <w:sz w:val="20"/>
                  <w:szCs w:val="20"/>
                </w:rPr>
              </m:ctrlPr>
            </m:dPr>
            <m:e>
              <m:r>
                <w:rPr>
                  <w:rFonts w:ascii="Cambria Math" w:hAnsi="Cambria Math" w:cs="Courier New"/>
                  <w:color w:val="000000"/>
                  <w:sz w:val="20"/>
                  <w:szCs w:val="20"/>
                </w:rPr>
                <m:t xml:space="preserve">y, </m:t>
              </m:r>
              <m:acc>
                <m:accPr>
                  <m:ctrlPr>
                    <w:rPr>
                      <w:rFonts w:ascii="Cambria Math" w:hAnsi="Cambria Math" w:cs="Courier New"/>
                      <w:i/>
                      <w:color w:val="000000"/>
                      <w:sz w:val="20"/>
                      <w:szCs w:val="20"/>
                    </w:rPr>
                  </m:ctrlPr>
                </m:accPr>
                <m:e>
                  <m:r>
                    <w:rPr>
                      <w:rFonts w:ascii="Cambria Math" w:hAnsi="Cambria Math" w:cs="Courier New"/>
                      <w:color w:val="000000"/>
                      <w:sz w:val="20"/>
                      <w:szCs w:val="20"/>
                    </w:rPr>
                    <m:t>y</m:t>
                  </m:r>
                </m:e>
              </m:acc>
            </m:e>
          </m:d>
          <m:r>
            <w:rPr>
              <w:rFonts w:ascii="Cambria Math" w:hAnsi="Cambria Math" w:cs="Courier New"/>
              <w:color w:val="000000"/>
              <w:sz w:val="20"/>
              <w:szCs w:val="20"/>
            </w:rPr>
            <m:t>=</m:t>
          </m:r>
          <m:f>
            <m:fPr>
              <m:ctrlPr>
                <w:rPr>
                  <w:rFonts w:ascii="Cambria Math" w:hAnsi="Cambria Math" w:cs="Courier New"/>
                  <w:i/>
                  <w:color w:val="000000"/>
                  <w:sz w:val="20"/>
                  <w:szCs w:val="20"/>
                </w:rPr>
              </m:ctrlPr>
            </m:fPr>
            <m:num>
              <m:r>
                <w:rPr>
                  <w:rFonts w:ascii="Cambria Math" w:hAnsi="Cambria Math" w:cs="Courier New"/>
                  <w:color w:val="000000"/>
                  <w:sz w:val="20"/>
                  <w:szCs w:val="20"/>
                </w:rPr>
                <m:t>1</m:t>
              </m:r>
            </m:num>
            <m:den>
              <m:r>
                <w:rPr>
                  <w:rFonts w:ascii="Cambria Math" w:hAnsi="Cambria Math" w:cs="Courier New"/>
                  <w:color w:val="000000"/>
                  <w:sz w:val="20"/>
                  <w:szCs w:val="20"/>
                </w:rPr>
                <m:t>n samples</m:t>
              </m:r>
            </m:den>
          </m:f>
          <m:r>
            <w:rPr>
              <w:rFonts w:ascii="Cambria Math" w:hAnsi="Cambria Math" w:cs="Courier New"/>
              <w:color w:val="000000"/>
              <w:sz w:val="20"/>
              <w:szCs w:val="20"/>
            </w:rPr>
            <m:t xml:space="preserve"> </m:t>
          </m:r>
          <m:nary>
            <m:naryPr>
              <m:chr m:val="∑"/>
              <m:ctrlPr>
                <w:rPr>
                  <w:rFonts w:ascii="Cambria Math" w:hAnsi="Cambria Math" w:cs="Courier New"/>
                  <w:i/>
                  <w:color w:val="000000"/>
                  <w:sz w:val="20"/>
                  <w:szCs w:val="20"/>
                </w:rPr>
              </m:ctrlPr>
            </m:naryPr>
            <m:sub>
              <m:d>
                <m:dPr>
                  <m:begChr m:val="{"/>
                  <m:endChr m:val="}"/>
                  <m:ctrlPr>
                    <w:rPr>
                      <w:rFonts w:ascii="Cambria Math" w:hAnsi="Cambria Math" w:cs="Courier New"/>
                      <w:i/>
                      <w:color w:val="000000"/>
                      <w:sz w:val="20"/>
                      <w:szCs w:val="20"/>
                    </w:rPr>
                  </m:ctrlPr>
                </m:dPr>
                <m:e>
                  <m:r>
                    <w:rPr>
                      <w:rFonts w:ascii="Cambria Math" w:hAnsi="Cambria Math" w:cs="Courier New"/>
                      <w:color w:val="000000"/>
                      <w:sz w:val="20"/>
                      <w:szCs w:val="20"/>
                    </w:rPr>
                    <m:t>i=0</m:t>
                  </m:r>
                </m:e>
              </m:d>
            </m:sub>
            <m:sup>
              <m:d>
                <m:dPr>
                  <m:begChr m:val="{"/>
                  <m:endChr m:val="}"/>
                  <m:ctrlPr>
                    <w:rPr>
                      <w:rFonts w:ascii="Cambria Math" w:hAnsi="Cambria Math" w:cs="Courier New"/>
                      <w:i/>
                      <w:color w:val="000000"/>
                      <w:sz w:val="20"/>
                      <w:szCs w:val="20"/>
                    </w:rPr>
                  </m:ctrlPr>
                </m:dPr>
                <m:e>
                  <m:r>
                    <w:rPr>
                      <w:rFonts w:ascii="Cambria Math" w:hAnsi="Cambria Math" w:cs="Courier New"/>
                      <w:color w:val="000000"/>
                      <w:sz w:val="20"/>
                      <w:szCs w:val="20"/>
                    </w:rPr>
                    <m:t>n samples - 1</m:t>
                  </m:r>
                </m:e>
              </m:d>
            </m:sup>
            <m:e>
              <m:sSup>
                <m:sSupPr>
                  <m:ctrlPr>
                    <w:rPr>
                      <w:rFonts w:ascii="Cambria Math" w:hAnsi="Cambria Math" w:cs="Courier New"/>
                      <w:i/>
                      <w:color w:val="000000"/>
                      <w:sz w:val="20"/>
                      <w:szCs w:val="20"/>
                    </w:rPr>
                  </m:ctrlPr>
                </m:sSupPr>
                <m:e>
                  <m:d>
                    <m:dPr>
                      <m:ctrlPr>
                        <w:rPr>
                          <w:rFonts w:ascii="Cambria Math" w:hAnsi="Cambria Math" w:cs="Courier New"/>
                          <w:i/>
                          <w:color w:val="000000"/>
                          <w:sz w:val="20"/>
                          <w:szCs w:val="20"/>
                        </w:rPr>
                      </m:ctrlPr>
                    </m:dPr>
                    <m:e>
                      <m:sSub>
                        <m:sSubPr>
                          <m:ctrlPr>
                            <w:rPr>
                              <w:rFonts w:ascii="Cambria Math" w:hAnsi="Cambria Math" w:cs="Courier New"/>
                              <w:i/>
                              <w:color w:val="000000"/>
                              <w:sz w:val="20"/>
                              <w:szCs w:val="20"/>
                            </w:rPr>
                          </m:ctrlPr>
                        </m:sSubPr>
                        <m:e>
                          <m:r>
                            <w:rPr>
                              <w:rFonts w:ascii="Cambria Math" w:hAnsi="Cambria Math" w:cs="Courier New"/>
                              <w:color w:val="000000"/>
                              <w:sz w:val="20"/>
                              <w:szCs w:val="20"/>
                            </w:rPr>
                            <m:t>y</m:t>
                          </m:r>
                        </m:e>
                        <m:sub>
                          <m:r>
                            <w:rPr>
                              <w:rFonts w:ascii="Cambria Math" w:hAnsi="Cambria Math" w:cs="Courier New"/>
                              <w:color w:val="000000"/>
                              <w:sz w:val="20"/>
                              <w:szCs w:val="20"/>
                            </w:rPr>
                            <m:t>i</m:t>
                          </m:r>
                        </m:sub>
                      </m:sSub>
                      <m:r>
                        <w:rPr>
                          <w:rFonts w:ascii="Cambria Math" w:hAnsi="Cambria Math" w:cs="Courier New"/>
                          <w:color w:val="000000"/>
                          <w:sz w:val="20"/>
                          <w:szCs w:val="20"/>
                        </w:rPr>
                        <m:t xml:space="preserve">- </m:t>
                      </m:r>
                      <m:acc>
                        <m:accPr>
                          <m:ctrlPr>
                            <w:rPr>
                              <w:rFonts w:ascii="Cambria Math" w:hAnsi="Cambria Math" w:cs="Courier New"/>
                              <w:i/>
                              <w:color w:val="000000"/>
                              <w:sz w:val="20"/>
                              <w:szCs w:val="20"/>
                            </w:rPr>
                          </m:ctrlPr>
                        </m:accPr>
                        <m:e>
                          <m:r>
                            <w:rPr>
                              <w:rFonts w:ascii="Cambria Math" w:hAnsi="Cambria Math" w:cs="Courier New"/>
                              <w:color w:val="000000"/>
                              <w:sz w:val="20"/>
                              <w:szCs w:val="20"/>
                            </w:rPr>
                            <m:t>y</m:t>
                          </m:r>
                        </m:e>
                      </m:acc>
                    </m:e>
                  </m:d>
                </m:e>
                <m:sup>
                  <m:r>
                    <w:rPr>
                      <w:rFonts w:ascii="Cambria Math" w:hAnsi="Cambria Math" w:cs="Courier New"/>
                      <w:color w:val="000000"/>
                      <w:sz w:val="20"/>
                      <w:szCs w:val="20"/>
                    </w:rPr>
                    <m:t>2</m:t>
                  </m:r>
                </m:sup>
              </m:sSup>
            </m:e>
          </m:nary>
          <m:r>
            <w:rPr>
              <w:rFonts w:ascii="Cambria Math" w:hAnsi="Cambria Math" w:cs="Courier New"/>
              <w:color w:val="000000"/>
              <w:sz w:val="20"/>
              <w:szCs w:val="20"/>
            </w:rPr>
            <m:t>.</m:t>
          </m:r>
        </m:oMath>
      </m:oMathPara>
    </w:p>
    <w:p w:rsidR="00CC1B05" w:rsidRPr="002C1E6D" w:rsidRDefault="00CC1B05" w:rsidP="00CC1B05">
      <w:pPr>
        <w:shd w:val="clear" w:color="auto" w:fill="FFFFFF"/>
        <w:spacing w:before="100" w:beforeAutospacing="1" w:after="100" w:afterAutospacing="1" w:line="360" w:lineRule="auto"/>
        <w:ind w:left="720"/>
        <w:jc w:val="both"/>
        <w:rPr>
          <w:rFonts w:ascii="Segoe UI" w:hAnsi="Segoe UI" w:cs="Segoe UI"/>
          <w:color w:val="212529"/>
        </w:rPr>
      </w:pPr>
    </w:p>
    <w:p w:rsidR="00CC1B05" w:rsidRDefault="00CC1B05" w:rsidP="00CC1B05">
      <w:pPr>
        <w:shd w:val="clear" w:color="auto" w:fill="FFFFFF"/>
        <w:spacing w:before="100" w:beforeAutospacing="1" w:after="100" w:afterAutospacing="1" w:line="360" w:lineRule="auto"/>
        <w:ind w:left="720"/>
        <w:jc w:val="both"/>
        <w:rPr>
          <w:rFonts w:ascii="Segoe UI" w:hAnsi="Segoe UI" w:cs="Segoe UI"/>
          <w:color w:val="212529"/>
        </w:rPr>
      </w:pPr>
      <w:r>
        <w:rPr>
          <w:rFonts w:ascii="Segoe UI" w:hAnsi="Segoe UI" w:cs="Segoe UI"/>
          <w:color w:val="212529"/>
        </w:rPr>
        <w:t xml:space="preserve">O MSE pode ser usado com </w:t>
      </w:r>
      <w:r w:rsidRPr="002C1E6D">
        <w:rPr>
          <w:rFonts w:ascii="Segoe UI" w:hAnsi="Segoe UI" w:cs="Segoe UI"/>
          <w:color w:val="212529"/>
        </w:rPr>
        <w:t xml:space="preserve">Gradient Boosting regression </w:t>
      </w:r>
      <w:r>
        <w:rPr>
          <w:rFonts w:ascii="Segoe UI" w:hAnsi="Segoe UI" w:cs="Segoe UI"/>
          <w:color w:val="212529"/>
        </w:rPr>
        <w:t>para aprimorar a qualidade do modelo.</w:t>
      </w:r>
    </w:p>
    <w:p w:rsidR="00CC1B05" w:rsidRPr="00005572" w:rsidRDefault="00CC1B05" w:rsidP="00F6456E">
      <w:pPr>
        <w:pStyle w:val="ListParagraph"/>
        <w:numPr>
          <w:ilvl w:val="0"/>
          <w:numId w:val="12"/>
        </w:numPr>
        <w:shd w:val="clear" w:color="auto" w:fill="FFFFFF"/>
        <w:spacing w:before="100" w:beforeAutospacing="1" w:after="100" w:afterAutospacing="1" w:line="360" w:lineRule="auto"/>
        <w:jc w:val="both"/>
        <w:rPr>
          <w:rFonts w:ascii="Segoe UI" w:hAnsi="Segoe UI" w:cs="Segoe UI"/>
          <w:color w:val="212529"/>
        </w:rPr>
      </w:pPr>
      <w:r w:rsidRPr="00005572">
        <w:rPr>
          <w:rFonts w:ascii="Segoe UI" w:hAnsi="Segoe UI" w:cs="Segoe UI"/>
          <w:color w:val="212529"/>
        </w:rPr>
        <w:t>R² score</w:t>
      </w:r>
    </w:p>
    <w:p w:rsidR="00CC1B05" w:rsidRDefault="00CC1B05" w:rsidP="00CC1B05">
      <w:pPr>
        <w:shd w:val="clear" w:color="auto" w:fill="FFFFFF"/>
        <w:spacing w:before="100" w:beforeAutospacing="1" w:after="100" w:afterAutospacing="1" w:line="360" w:lineRule="auto"/>
        <w:ind w:left="720"/>
        <w:jc w:val="both"/>
        <w:rPr>
          <w:rFonts w:ascii="Segoe UI" w:hAnsi="Segoe UI" w:cs="Segoe UI"/>
          <w:color w:val="212529"/>
        </w:rPr>
      </w:pPr>
      <w:r w:rsidRPr="00005572">
        <w:rPr>
          <w:rFonts w:ascii="Segoe UI" w:hAnsi="Segoe UI" w:cs="Segoe UI"/>
          <w:color w:val="212529"/>
        </w:rPr>
        <w:t>R², o coeficiente de determinação</w:t>
      </w:r>
      <w:r>
        <w:rPr>
          <w:rFonts w:ascii="Segoe UI" w:hAnsi="Segoe UI" w:cs="Segoe UI"/>
          <w:color w:val="212529"/>
        </w:rPr>
        <w:t xml:space="preserve"> </w:t>
      </w:r>
      <w:r w:rsidRPr="00005572">
        <w:rPr>
          <w:rFonts w:ascii="Segoe UI" w:hAnsi="Segoe UI" w:cs="Segoe UI"/>
          <w:color w:val="212529"/>
        </w:rPr>
        <w:t xml:space="preserve">fornece uma medida de quão bem as amostras futuras provavelmente serão previstas pelo modelo. A melhor pontuação possível é 1.0 e pode ser negativa (porque o modelo pode ser arbitrariamente pior). </w:t>
      </w:r>
    </w:p>
    <w:p w:rsidR="00CC1B05" w:rsidRDefault="00CC1B05" w:rsidP="00CC1B05">
      <w:pPr>
        <w:shd w:val="clear" w:color="auto" w:fill="FFFFFF"/>
        <w:spacing w:before="100" w:beforeAutospacing="1" w:after="100" w:afterAutospacing="1" w:line="360" w:lineRule="auto"/>
        <w:ind w:left="720"/>
        <w:jc w:val="both"/>
        <w:rPr>
          <w:rFonts w:ascii="Segoe UI" w:hAnsi="Segoe UI" w:cs="Segoe UI"/>
        </w:rPr>
      </w:pPr>
      <w:r w:rsidRPr="002C1E6D">
        <w:rPr>
          <w:rFonts w:ascii="Segoe UI" w:hAnsi="Segoe UI" w:cs="Segoe UI"/>
          <w:color w:val="212529"/>
        </w:rPr>
        <w:t>Se</w:t>
      </w:r>
      <w:r>
        <w:rPr>
          <w:rFonts w:ascii="Segoe UI" w:hAnsi="Segoe UI" w:cs="Segoe UI"/>
          <w:color w:val="212529"/>
        </w:rPr>
        <w:t xml:space="preserve"> </w:t>
      </w:r>
      <m:oMath>
        <m:r>
          <w:rPr>
            <w:rFonts w:ascii="Cambria Math" w:hAnsi="Cambria Math" w:cs="Courier New"/>
            <w:color w:val="000000"/>
            <w:sz w:val="20"/>
            <w:szCs w:val="20"/>
          </w:rPr>
          <m:t xml:space="preserve"> </m:t>
        </m:r>
        <m:acc>
          <m:accPr>
            <m:ctrlPr>
              <w:rPr>
                <w:rFonts w:ascii="Cambria Math" w:hAnsi="Cambria Math" w:cs="Courier New"/>
                <w:i/>
                <w:color w:val="000000"/>
                <w:sz w:val="20"/>
                <w:szCs w:val="20"/>
              </w:rPr>
            </m:ctrlPr>
          </m:accPr>
          <m:e>
            <m:r>
              <w:rPr>
                <w:rFonts w:ascii="Cambria Math" w:hAnsi="Cambria Math" w:cs="Courier New"/>
                <w:color w:val="000000"/>
                <w:sz w:val="20"/>
                <w:szCs w:val="20"/>
              </w:rPr>
              <m:t>y</m:t>
            </m:r>
          </m:e>
        </m:acc>
      </m:oMath>
      <w:r>
        <w:rPr>
          <w:rFonts w:ascii="Segoe UI" w:hAnsi="Segoe UI" w:cs="Segoe UI"/>
          <w:color w:val="000000"/>
          <w:sz w:val="20"/>
          <w:szCs w:val="20"/>
        </w:rPr>
        <w:t>i</w:t>
      </w:r>
      <w:r w:rsidRPr="002C1E6D">
        <w:rPr>
          <w:rFonts w:ascii="Segoe UI" w:hAnsi="Segoe UI" w:cs="Segoe UI"/>
          <w:color w:val="212529"/>
        </w:rPr>
        <w:t xml:space="preserve"> é o valor previsto da </w:t>
      </w:r>
      <w:r>
        <w:rPr>
          <w:rFonts w:ascii="Segoe UI" w:hAnsi="Segoe UI" w:cs="Segoe UI"/>
          <w:color w:val="212529"/>
        </w:rPr>
        <w:t>i</w:t>
      </w:r>
      <w:r w:rsidRPr="002C1E6D">
        <w:rPr>
          <w:rFonts w:ascii="Segoe UI" w:hAnsi="Segoe UI" w:cs="Segoe UI"/>
          <w:color w:val="212529"/>
        </w:rPr>
        <w:t>-ésima amostra, e</w:t>
      </w:r>
      <w:r>
        <w:rPr>
          <w:rFonts w:ascii="Segoe UI" w:hAnsi="Segoe UI" w:cs="Segoe UI"/>
          <w:color w:val="212529"/>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y</m:t>
            </m:r>
          </m:e>
          <m:sub>
            <m:r>
              <w:rPr>
                <w:rFonts w:ascii="Cambria Math" w:hAnsi="Cambria Math" w:cs="Courier New"/>
                <w:color w:val="000000"/>
                <w:sz w:val="20"/>
                <w:szCs w:val="20"/>
              </w:rPr>
              <m:t>i</m:t>
            </m:r>
          </m:sub>
        </m:sSub>
      </m:oMath>
      <w:r w:rsidRPr="002C1E6D">
        <w:rPr>
          <w:rFonts w:ascii="Segoe UI" w:hAnsi="Segoe UI" w:cs="Segoe UI"/>
          <w:color w:val="212529"/>
        </w:rPr>
        <w:t xml:space="preserve"> é o valor verdadeiro</w:t>
      </w:r>
      <w:r>
        <w:rPr>
          <w:rFonts w:ascii="Segoe UI" w:hAnsi="Segoe UI" w:cs="Segoe UI"/>
          <w:color w:val="212529"/>
        </w:rPr>
        <w:t xml:space="preserve">, </w:t>
      </w:r>
      <w:r w:rsidRPr="002C1E6D">
        <w:rPr>
          <w:rFonts w:ascii="Segoe UI" w:hAnsi="Segoe UI" w:cs="Segoe UI"/>
          <w:color w:val="212529"/>
        </w:rPr>
        <w:t xml:space="preserve">então o </w:t>
      </w:r>
      <w:r>
        <w:rPr>
          <w:rFonts w:ascii="Segoe UI" w:hAnsi="Segoe UI" w:cs="Segoe UI"/>
          <w:color w:val="212529"/>
        </w:rPr>
        <w:t>R²</w:t>
      </w:r>
      <w:r w:rsidRPr="002C1E6D">
        <w:rPr>
          <w:rFonts w:ascii="Segoe UI" w:hAnsi="Segoe UI" w:cs="Segoe UI"/>
          <w:color w:val="212529"/>
        </w:rPr>
        <w:t xml:space="preserve"> é definido como</w:t>
      </w:r>
      <w:r>
        <w:rPr>
          <w:rFonts w:ascii="Segoe UI" w:hAnsi="Segoe UI" w:cs="Segoe UI"/>
          <w:color w:val="212529"/>
        </w:rPr>
        <w:t>:</w:t>
      </w:r>
    </w:p>
    <w:p w:rsidR="00CC1B05" w:rsidRPr="00E20CF5" w:rsidRDefault="00CC1B05" w:rsidP="00CC1B05">
      <w:pPr>
        <w:pStyle w:val="HTMLPreformatted"/>
        <w:spacing w:line="360" w:lineRule="auto"/>
        <w:jc w:val="both"/>
        <w:rPr>
          <w:rFonts w:ascii="Segoe UI" w:hAnsi="Segoe UI" w:cs="Segoe UI"/>
        </w:rPr>
      </w:pPr>
    </w:p>
    <w:p w:rsidR="00CC1B05" w:rsidRDefault="00CC1B05" w:rsidP="00CC1B05">
      <w:pPr>
        <w:pStyle w:val="HTMLPreformatted"/>
        <w:spacing w:line="360" w:lineRule="auto"/>
        <w:jc w:val="both"/>
      </w:pPr>
      <m:oMathPara>
        <m:oMath>
          <m:sSup>
            <m:sSupPr>
              <m:ctrlPr>
                <w:rPr>
                  <w:rFonts w:ascii="Cambria Math" w:hAnsi="Cambria Math"/>
                  <w:i/>
                </w:rPr>
              </m:ctrlPr>
            </m:sSupPr>
            <m:e>
              <m:r>
                <w:rPr>
                  <w:rFonts w:ascii="Cambria Math" w:hAnsi="Cambria Math"/>
                </w:rPr>
                <m:t>R</m:t>
              </m:r>
            </m:e>
            <m:sup>
              <m:r>
                <w:rPr>
                  <w:rFonts w:ascii="Cambria Math" w:hAnsi="Cambria Math"/>
                </w:rPr>
                <m:t>2</m:t>
              </m:r>
              <m:d>
                <m:dPr>
                  <m:ctrlPr>
                    <w:rPr>
                      <w:rFonts w:ascii="Cambria Math" w:hAnsi="Cambria Math"/>
                      <w:i/>
                    </w:rPr>
                  </m:ctrlPr>
                </m:dPr>
                <m:e>
                  <m:r>
                    <w:rPr>
                      <w:rFonts w:ascii="Cambria Math" w:hAnsi="Cambria Math"/>
                    </w:rPr>
                    <m:t xml:space="preserve">y, </m:t>
                  </m:r>
                  <m:acc>
                    <m:accPr>
                      <m:ctrlPr>
                        <w:rPr>
                          <w:rFonts w:ascii="Cambria Math" w:hAnsi="Cambria Math"/>
                          <w:i/>
                        </w:rPr>
                      </m:ctrlPr>
                    </m:accPr>
                    <m:e>
                      <m:r>
                        <w:rPr>
                          <w:rFonts w:ascii="Cambria Math" w:hAnsi="Cambria Math"/>
                        </w:rPr>
                        <m:t>y</m:t>
                      </m:r>
                    </m:e>
                  </m:acc>
                  <m:r>
                    <w:rPr>
                      <w:rFonts w:ascii="Cambria Math" w:hAnsi="Cambria Math"/>
                    </w:rPr>
                    <m:t>i</m:t>
                  </m:r>
                </m:e>
              </m:d>
            </m:sup>
          </m:sSup>
          <m:r>
            <w:rPr>
              <w:rFonts w:ascii="Cambria Math" w:hAnsi="Cambria Math"/>
            </w:rPr>
            <m:t xml:space="preserve">= 1 - </m:t>
          </m:r>
          <m:f>
            <m:fPr>
              <m:ctrlPr>
                <w:rPr>
                  <w:rFonts w:ascii="Cambria Math" w:hAnsi="Cambria Math"/>
                  <w:i/>
                </w:rPr>
              </m:ctrlPr>
            </m:fPr>
            <m:num>
              <m:d>
                <m:dPr>
                  <m:begChr m:val="{"/>
                  <m:endChr m:val="}"/>
                  <m:ctrlPr>
                    <w:rPr>
                      <w:rFonts w:ascii="Cambria Math" w:hAnsi="Cambria Math"/>
                      <w:i/>
                    </w:rPr>
                  </m:ctrlPr>
                </m:dPr>
                <m:e>
                  <m:nary>
                    <m:naryPr>
                      <m:chr m:val="∑"/>
                      <m:ctrlPr>
                        <w:rPr>
                          <w:rFonts w:ascii="Cambria Math" w:hAnsi="Cambria Math"/>
                          <w:i/>
                        </w:rPr>
                      </m:ctrlPr>
                    </m:naryPr>
                    <m:sub>
                      <m:d>
                        <m:dPr>
                          <m:begChr m:val="{"/>
                          <m:endChr m:val="}"/>
                          <m:ctrlPr>
                            <w:rPr>
                              <w:rFonts w:ascii="Cambria Math" w:hAnsi="Cambria Math"/>
                              <w:i/>
                            </w:rPr>
                          </m:ctrlPr>
                        </m:dPr>
                        <m:e>
                          <m:r>
                            <w:rPr>
                              <w:rFonts w:ascii="Cambria Math" w:hAnsi="Cambria Math"/>
                            </w:rPr>
                            <m:t>i=0</m:t>
                          </m:r>
                        </m:e>
                      </m:d>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d>
                                <m:dPr>
                                  <m:begChr m:val="{"/>
                                  <m:endChr m:val="}"/>
                                  <m:ctrlPr>
                                    <w:rPr>
                                      <w:rFonts w:ascii="Cambria Math" w:hAnsi="Cambria Math"/>
                                      <w:i/>
                                    </w:rPr>
                                  </m:ctrlPr>
                                </m:dPr>
                                <m:e>
                                  <m:r>
                                    <w:rPr>
                                      <w:rFonts w:ascii="Cambria Math" w:hAnsi="Cambria Math"/>
                                    </w:rPr>
                                    <m:t>samples</m:t>
                                  </m:r>
                                </m:e>
                              </m:d>
                            </m:sub>
                          </m:sSub>
                          <m:r>
                            <w:rPr>
                              <w:rFonts w:ascii="Cambria Math" w:hAnsi="Cambria Math"/>
                            </w:rPr>
                            <m:t>- 1</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sup>
                    <m:e/>
                  </m:nary>
                </m:e>
              </m:d>
            </m:num>
            <m:den>
              <m:d>
                <m:dPr>
                  <m:begChr m:val="{"/>
                  <m:endChr m:val="}"/>
                  <m:ctrlPr>
                    <w:rPr>
                      <w:rFonts w:ascii="Cambria Math" w:hAnsi="Cambria Math"/>
                      <w:i/>
                    </w:rPr>
                  </m:ctrlPr>
                </m:dPr>
                <m:e>
                  <m:nary>
                    <m:naryPr>
                      <m:chr m:val="∑"/>
                      <m:ctrlPr>
                        <w:rPr>
                          <w:rFonts w:ascii="Cambria Math" w:hAnsi="Cambria Math"/>
                          <w:i/>
                        </w:rPr>
                      </m:ctrlPr>
                    </m:naryPr>
                    <m:sub>
                      <m:d>
                        <m:dPr>
                          <m:begChr m:val="{"/>
                          <m:endChr m:val="}"/>
                          <m:ctrlPr>
                            <w:rPr>
                              <w:rFonts w:ascii="Cambria Math" w:hAnsi="Cambria Math"/>
                              <w:i/>
                            </w:rPr>
                          </m:ctrlPr>
                        </m:dPr>
                        <m:e>
                          <m:r>
                            <w:rPr>
                              <w:rFonts w:ascii="Cambria Math" w:hAnsi="Cambria Math"/>
                            </w:rPr>
                            <m:t>i=0</m:t>
                          </m:r>
                        </m:e>
                      </m:d>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d>
                                <m:dPr>
                                  <m:begChr m:val="{"/>
                                  <m:endChr m:val="}"/>
                                  <m:ctrlPr>
                                    <w:rPr>
                                      <w:rFonts w:ascii="Cambria Math" w:hAnsi="Cambria Math"/>
                                      <w:i/>
                                    </w:rPr>
                                  </m:ctrlPr>
                                </m:dPr>
                                <m:e>
                                  <m:r>
                                    <w:rPr>
                                      <w:rFonts w:ascii="Cambria Math" w:hAnsi="Cambria Math"/>
                                    </w:rPr>
                                    <m:t>samples</m:t>
                                  </m:r>
                                </m:e>
                              </m:d>
                            </m:sub>
                          </m:sSub>
                          <m:r>
                            <w:rPr>
                              <w:rFonts w:ascii="Cambria Math" w:hAnsi="Cambria Math"/>
                            </w:rPr>
                            <m:t>- 1</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sup>
                    <m:e/>
                  </m:nary>
                </m:e>
              </m:d>
            </m:den>
          </m:f>
        </m:oMath>
      </m:oMathPara>
    </w:p>
    <w:p w:rsidR="00CC1B05" w:rsidRDefault="00CC1B05" w:rsidP="00CC1B05">
      <w:pPr>
        <w:shd w:val="clear" w:color="auto" w:fill="FFFFFF"/>
        <w:spacing w:before="100" w:beforeAutospacing="1" w:after="100" w:afterAutospacing="1" w:line="360" w:lineRule="auto"/>
        <w:ind w:left="720"/>
        <w:jc w:val="both"/>
        <w:rPr>
          <w:rFonts w:ascii="Segoe UI" w:hAnsi="Segoe UI" w:cs="Segoe UI"/>
          <w:color w:val="212529"/>
        </w:rPr>
      </w:pPr>
    </w:p>
    <w:p w:rsidR="00CC1B05" w:rsidRDefault="00CC1B05" w:rsidP="00CC1B05">
      <w:pPr>
        <w:pStyle w:val="NormalWeb"/>
        <w:shd w:val="clear" w:color="auto" w:fill="FFFFFF"/>
        <w:spacing w:before="0" w:beforeAutospacing="0" w:line="360" w:lineRule="auto"/>
        <w:jc w:val="both"/>
        <w:rPr>
          <w:rFonts w:ascii="Segoe UI" w:hAnsi="Segoe UI" w:cs="Segoe UI"/>
          <w:color w:val="212529"/>
        </w:rPr>
      </w:pPr>
      <w:r>
        <w:rPr>
          <w:rFonts w:ascii="Segoe UI" w:hAnsi="Segoe UI" w:cs="Segoe UI"/>
          <w:color w:val="212529"/>
        </w:rPr>
        <w:t xml:space="preserve">O roadmap do negócio representa o planejamento da evolução do negócio ou aplicação. No caso do fundo de investimento, ele é determinado pelo aumento progressivo da complexidade e atividades executadas pelos algoritmos. </w:t>
      </w:r>
    </w:p>
    <w:p w:rsidR="00CC1B05" w:rsidRDefault="00CC1B05" w:rsidP="00CC1B05">
      <w:pPr>
        <w:pStyle w:val="NormalWeb"/>
        <w:shd w:val="clear" w:color="auto" w:fill="FFFFFF"/>
        <w:spacing w:before="0" w:beforeAutospacing="0" w:line="360" w:lineRule="auto"/>
        <w:jc w:val="both"/>
        <w:rPr>
          <w:rFonts w:ascii="Segoe UI" w:hAnsi="Segoe UI" w:cs="Segoe UI"/>
          <w:color w:val="212529"/>
        </w:rPr>
      </w:pPr>
      <w:r>
        <w:rPr>
          <w:rFonts w:ascii="Segoe UI" w:hAnsi="Segoe UI" w:cs="Segoe UI"/>
          <w:color w:val="212529"/>
        </w:rPr>
        <w:lastRenderedPageBreak/>
        <w:t>O primeiro passo é desenvolver o sistema de previsão de preços, e a progressão é rumo a realização das operações de compra e venda automatizadas criando um sistema completo para a gestão do fundo de investimento.</w:t>
      </w:r>
      <w:r>
        <w:rPr>
          <w:rFonts w:ascii="Segoe UI" w:hAnsi="Segoe UI" w:cs="Segoe UI"/>
          <w:color w:val="212529"/>
        </w:rPr>
        <w:br/>
      </w:r>
    </w:p>
    <w:p w:rsidR="00CC1B05" w:rsidRDefault="00CC1B05" w:rsidP="00CC1B05">
      <w:pPr>
        <w:pStyle w:val="NormalWeb"/>
        <w:shd w:val="clear" w:color="auto" w:fill="FFFFFF"/>
        <w:spacing w:before="0" w:beforeAutospacing="0" w:line="360" w:lineRule="auto"/>
        <w:jc w:val="both"/>
        <w:rPr>
          <w:rFonts w:ascii="Segoe UI" w:hAnsi="Segoe UI" w:cs="Segoe UI"/>
          <w:color w:val="212529"/>
        </w:rPr>
      </w:pPr>
      <w:r>
        <w:rPr>
          <w:rFonts w:ascii="Segoe UI" w:hAnsi="Segoe UI" w:cs="Segoe UI"/>
          <w:noProof/>
          <w:color w:val="212529"/>
        </w:rPr>
        <w:drawing>
          <wp:inline distT="0" distB="0" distL="0" distR="0" wp14:anchorId="50A18E16" wp14:editId="60D4C2DF">
            <wp:extent cx="5486400" cy="3200400"/>
            <wp:effectExtent l="0" t="0" r="0" b="0"/>
            <wp:docPr id="19" name="Diagrama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CC1B05" w:rsidRDefault="00CC1B05" w:rsidP="00CC1B05">
      <w:pPr>
        <w:autoSpaceDE w:val="0"/>
        <w:autoSpaceDN w:val="0"/>
        <w:adjustRightInd w:val="0"/>
        <w:spacing w:line="360" w:lineRule="auto"/>
        <w:jc w:val="both"/>
        <w:rPr>
          <w:rFonts w:ascii="Arial" w:hAnsi="Arial" w:cs="Arial"/>
          <w:color w:val="000000"/>
        </w:rPr>
      </w:pPr>
      <w:r>
        <w:rPr>
          <w:rFonts w:ascii="Arial" w:hAnsi="Arial" w:cs="Arial"/>
          <w:color w:val="000000"/>
        </w:rPr>
        <w:t>No caso do modelo preditivo, ele acompanharia a evolução do negócio incorporando mais dados, atividades ou algoritmos, de acordo com os testes e avaliações a serem feitos, os quais se pode antecipar sem a conclusão do MVP.</w:t>
      </w:r>
    </w:p>
    <w:p w:rsidR="00CC1B05" w:rsidRDefault="00CC1B05" w:rsidP="00F916E6">
      <w:pPr>
        <w:spacing w:line="360" w:lineRule="auto"/>
        <w:rPr>
          <w:rFonts w:ascii="Arial" w:hAnsi="Arial" w:cs="Arial"/>
        </w:rPr>
      </w:pPr>
    </w:p>
    <w:p w:rsidR="00655BED" w:rsidRDefault="00CC1B05" w:rsidP="00F916E6">
      <w:pPr>
        <w:spacing w:line="360" w:lineRule="auto"/>
        <w:rPr>
          <w:rFonts w:ascii="Arial" w:hAnsi="Arial" w:cs="Arial"/>
        </w:rPr>
      </w:pPr>
      <w:r w:rsidRPr="00CC1B05">
        <w:rPr>
          <w:rFonts w:ascii="Arial" w:hAnsi="Arial" w:cs="Arial"/>
          <w:highlight w:val="yellow"/>
        </w:rPr>
        <w:t>a.</w:t>
      </w:r>
      <w:r w:rsidRPr="00CC1B05">
        <w:rPr>
          <w:rFonts w:ascii="Arial" w:hAnsi="Arial" w:cs="Arial"/>
          <w:highlight w:val="yellow"/>
        </w:rPr>
        <w:tab/>
        <w:t>Indicadores econômico-financeiros do projeto.</w:t>
      </w:r>
    </w:p>
    <w:p w:rsidR="00CC1B05" w:rsidRDefault="00CC1B05" w:rsidP="00CC1B05">
      <w:pPr>
        <w:pStyle w:val="NormalWeb"/>
        <w:shd w:val="clear" w:color="auto" w:fill="FFFFFF"/>
        <w:spacing w:before="0" w:beforeAutospacing="0" w:line="360" w:lineRule="auto"/>
        <w:jc w:val="both"/>
        <w:rPr>
          <w:rFonts w:ascii="Segoe UI" w:hAnsi="Segoe UI" w:cs="Segoe UI"/>
          <w:color w:val="212529"/>
        </w:rPr>
      </w:pPr>
      <w:r>
        <w:rPr>
          <w:rFonts w:ascii="Segoe UI" w:hAnsi="Segoe UI" w:cs="Segoe UI"/>
          <w:color w:val="212529"/>
        </w:rPr>
        <w:t>Os indicadores econômico-financeiros são essenciais para avaliar a viabilidade de um projeto, de forma que se possam prever e monitorar seus custos e receitas, e evitar um projeto cujo custo seria superior ao valor gerado, configurando um desperdício de recursos (tempo, capital e pessoas).</w:t>
      </w:r>
    </w:p>
    <w:p w:rsidR="00CC1B05" w:rsidRDefault="00CC1B05" w:rsidP="00CC1B05">
      <w:pPr>
        <w:pStyle w:val="NormalWeb"/>
        <w:shd w:val="clear" w:color="auto" w:fill="FFFFFF"/>
        <w:spacing w:before="0" w:beforeAutospacing="0" w:line="360" w:lineRule="auto"/>
        <w:jc w:val="both"/>
        <w:rPr>
          <w:rFonts w:ascii="Segoe UI" w:hAnsi="Segoe UI" w:cs="Segoe UI"/>
          <w:color w:val="212529"/>
        </w:rPr>
      </w:pPr>
      <w:r>
        <w:rPr>
          <w:rFonts w:ascii="Segoe UI" w:hAnsi="Segoe UI" w:cs="Segoe UI"/>
          <w:color w:val="212529"/>
        </w:rPr>
        <w:t xml:space="preserve">A métrica base de avaliação do projeto seria o retorno sobre investimento (ROI), por meio dela seria capaz aferir a qualidade dos resultados obtidos com aplicação de aprendizado de máquina. Esse indicador pode ser utilizado tanto para o projeto e investimentos realizados </w:t>
      </w:r>
      <w:r>
        <w:rPr>
          <w:rFonts w:ascii="Segoe UI" w:hAnsi="Segoe UI" w:cs="Segoe UI"/>
          <w:color w:val="212529"/>
        </w:rPr>
        <w:lastRenderedPageBreak/>
        <w:t>com auxílio do modelo preditivo. Quanto maior o ROI do projeto maior a atratividade para seus sócios, e quanto aos investimentos, melhor para os clientes. </w:t>
      </w:r>
    </w:p>
    <w:p w:rsidR="00CC1B05" w:rsidRDefault="00CC1B05" w:rsidP="00CC1B05">
      <w:pPr>
        <w:pStyle w:val="NormalWeb"/>
        <w:shd w:val="clear" w:color="auto" w:fill="FFFFFF"/>
        <w:spacing w:before="0" w:beforeAutospacing="0" w:line="360" w:lineRule="auto"/>
        <w:jc w:val="both"/>
        <w:rPr>
          <w:rFonts w:ascii="Segoe UI" w:hAnsi="Segoe UI" w:cs="Segoe UI"/>
          <w:color w:val="212529"/>
        </w:rPr>
      </w:pPr>
      <w:r>
        <w:rPr>
          <w:rFonts w:ascii="Segoe UI" w:hAnsi="Segoe UI" w:cs="Segoe UI"/>
          <w:color w:val="212529"/>
        </w:rPr>
        <w:t xml:space="preserve">Outra métrica a ser utilizada é valor presente líquido (VPL), pois a avaliação somente em relação ao ROI não é suficiente já que ela é pode gerar um ROI alto em baixa escala e um ROI baixo em alto escala, e assim não demonstrar o valor monetário gerado como um todo. Por isso seria necessário utilizar também o VPL para aferir o valor presente do projeto e quantificar o seu ganho ou prejuízo dentro do prazo considerado. Se o ROI diminuir com o aumento da escala do projeto, mas o VPL ainda for positivo, o projeto </w:t>
      </w:r>
      <w:r w:rsidRPr="00691E40">
        <w:rPr>
          <w:rFonts w:ascii="Segoe UI" w:hAnsi="Segoe UI" w:cs="Segoe UI"/>
          <w:color w:val="212529"/>
        </w:rPr>
        <w:t>mantém-se viável.</w:t>
      </w:r>
    </w:p>
    <w:p w:rsidR="00CC1B05" w:rsidRPr="00691E40" w:rsidRDefault="00CC1B05" w:rsidP="00CC1B05">
      <w:pPr>
        <w:pStyle w:val="NormalWeb"/>
        <w:shd w:val="clear" w:color="auto" w:fill="FFFFFF"/>
        <w:spacing w:before="0" w:beforeAutospacing="0" w:line="360" w:lineRule="auto"/>
        <w:jc w:val="both"/>
        <w:rPr>
          <w:rFonts w:ascii="Segoe UI" w:hAnsi="Segoe UI" w:cs="Segoe UI"/>
          <w:color w:val="FF0000"/>
        </w:rPr>
      </w:pPr>
      <w:r>
        <w:rPr>
          <w:rFonts w:ascii="Segoe UI" w:hAnsi="Segoe UI" w:cs="Segoe UI"/>
          <w:color w:val="212529"/>
        </w:rPr>
        <w:t>Não há como estimar o ROI e VPL antes da conclusão do MVP, pois sem ele não há perspectiva de receita nem gastos operacionais, por outro lado o custo de elaboração do MVP é considerado desprezível para o fluxo de caixa do negócio.</w:t>
      </w:r>
    </w:p>
    <w:p w:rsidR="00F916E6" w:rsidRDefault="00F916E6" w:rsidP="00F916E6">
      <w:pPr>
        <w:spacing w:line="360" w:lineRule="auto"/>
        <w:rPr>
          <w:rFonts w:ascii="Arial" w:hAnsi="Arial" w:cs="Arial"/>
          <w:b/>
          <w:color w:val="006C69"/>
          <w:lang w:eastAsia="en-US"/>
        </w:rPr>
      </w:pPr>
      <w:r>
        <w:rPr>
          <w:rFonts w:ascii="Arial" w:hAnsi="Arial" w:cs="Arial"/>
          <w:b/>
          <w:color w:val="006C69"/>
          <w:lang w:eastAsia="en-US"/>
        </w:rPr>
        <w:br w:type="page"/>
      </w:r>
    </w:p>
    <w:p w:rsidR="00765160" w:rsidRPr="00107135" w:rsidRDefault="00765160" w:rsidP="00F916E6">
      <w:pPr>
        <w:pStyle w:val="NormalWeb"/>
        <w:spacing w:before="0" w:beforeAutospacing="0" w:after="0" w:afterAutospacing="0" w:line="360" w:lineRule="auto"/>
        <w:ind w:left="720"/>
        <w:textAlignment w:val="baseline"/>
        <w:rPr>
          <w:rFonts w:ascii="Arial" w:hAnsi="Arial" w:cs="Arial"/>
          <w:color w:val="000000"/>
        </w:rPr>
      </w:pPr>
      <w:r>
        <w:rPr>
          <w:rFonts w:ascii="Arial" w:hAnsi="Arial" w:cs="Arial"/>
          <w:b/>
          <w:color w:val="006C69"/>
          <w:lang w:eastAsia="en-US"/>
        </w:rPr>
        <w:lastRenderedPageBreak/>
        <w:t>DESCRIÇÃO DO</w:t>
      </w:r>
      <w:r w:rsidR="00384229">
        <w:rPr>
          <w:rFonts w:ascii="Arial" w:hAnsi="Arial" w:cs="Arial"/>
          <w:b/>
          <w:color w:val="006C69"/>
          <w:lang w:eastAsia="en-US"/>
        </w:rPr>
        <w:t xml:space="preserve"> DESENVOLVIMENTO DO TRABALHO</w:t>
      </w:r>
    </w:p>
    <w:p w:rsidR="00655BED" w:rsidRDefault="00655BED" w:rsidP="00F916E6">
      <w:pPr>
        <w:spacing w:line="360" w:lineRule="auto"/>
        <w:rPr>
          <w:rFonts w:ascii="Arial" w:hAnsi="Arial" w:cs="Arial"/>
        </w:rPr>
      </w:pPr>
    </w:p>
    <w:p w:rsidR="007A0E1A" w:rsidRDefault="007A0E1A" w:rsidP="00F6456E">
      <w:pPr>
        <w:numPr>
          <w:ilvl w:val="0"/>
          <w:numId w:val="2"/>
        </w:numPr>
        <w:autoSpaceDE w:val="0"/>
        <w:autoSpaceDN w:val="0"/>
        <w:adjustRightInd w:val="0"/>
        <w:spacing w:line="360" w:lineRule="auto"/>
        <w:jc w:val="both"/>
        <w:rPr>
          <w:rFonts w:ascii="Arial" w:hAnsi="Arial" w:cs="Arial"/>
          <w:color w:val="000000"/>
        </w:rPr>
      </w:pPr>
      <w:r w:rsidRPr="007A0E1A">
        <w:rPr>
          <w:rFonts w:ascii="Arial" w:hAnsi="Arial" w:cs="Arial"/>
          <w:color w:val="000000"/>
        </w:rPr>
        <w:t>Modelagem arquitetural do Sistema de Recomendação</w:t>
      </w:r>
      <w:r>
        <w:rPr>
          <w:rFonts w:ascii="Arial" w:hAnsi="Arial" w:cs="Arial"/>
          <w:color w:val="000000"/>
        </w:rPr>
        <w:t>:</w:t>
      </w:r>
    </w:p>
    <w:p w:rsidR="007A0E1A" w:rsidRDefault="00A73E69" w:rsidP="00F6456E">
      <w:pPr>
        <w:numPr>
          <w:ilvl w:val="1"/>
          <w:numId w:val="2"/>
        </w:numPr>
        <w:autoSpaceDE w:val="0"/>
        <w:autoSpaceDN w:val="0"/>
        <w:adjustRightInd w:val="0"/>
        <w:spacing w:line="360" w:lineRule="auto"/>
        <w:jc w:val="both"/>
        <w:rPr>
          <w:rFonts w:ascii="Arial" w:hAnsi="Arial" w:cs="Arial"/>
          <w:color w:val="000000"/>
        </w:rPr>
      </w:pPr>
      <w:r>
        <w:rPr>
          <w:rFonts w:ascii="Arial" w:hAnsi="Arial" w:cs="Arial"/>
          <w:color w:val="000000"/>
        </w:rPr>
        <w:t>Definição</w:t>
      </w:r>
      <w:r w:rsidR="007A0E1A" w:rsidRPr="007A0E1A">
        <w:rPr>
          <w:rFonts w:ascii="Arial" w:hAnsi="Arial" w:cs="Arial"/>
          <w:color w:val="000000"/>
        </w:rPr>
        <w:t xml:space="preserve"> </w:t>
      </w:r>
      <w:r>
        <w:rPr>
          <w:rFonts w:ascii="Arial" w:hAnsi="Arial" w:cs="Arial"/>
          <w:color w:val="000000"/>
        </w:rPr>
        <w:t>d</w:t>
      </w:r>
      <w:r w:rsidR="007A0E1A" w:rsidRPr="007A0E1A">
        <w:rPr>
          <w:rFonts w:ascii="Arial" w:hAnsi="Arial" w:cs="Arial"/>
          <w:color w:val="000000"/>
        </w:rPr>
        <w:t>o(s) algoritmos</w:t>
      </w:r>
      <w:r w:rsidR="007A0E1A">
        <w:rPr>
          <w:rFonts w:ascii="Arial" w:hAnsi="Arial" w:cs="Arial"/>
          <w:color w:val="000000"/>
        </w:rPr>
        <w:t>;</w:t>
      </w:r>
    </w:p>
    <w:p w:rsidR="007A0E1A" w:rsidRDefault="00A73E69" w:rsidP="00F6456E">
      <w:pPr>
        <w:numPr>
          <w:ilvl w:val="1"/>
          <w:numId w:val="2"/>
        </w:numPr>
        <w:autoSpaceDE w:val="0"/>
        <w:autoSpaceDN w:val="0"/>
        <w:adjustRightInd w:val="0"/>
        <w:spacing w:line="360" w:lineRule="auto"/>
        <w:jc w:val="both"/>
        <w:rPr>
          <w:rFonts w:ascii="Arial" w:hAnsi="Arial" w:cs="Arial"/>
          <w:color w:val="000000"/>
        </w:rPr>
      </w:pPr>
      <w:r>
        <w:rPr>
          <w:rFonts w:ascii="Arial" w:hAnsi="Arial" w:cs="Arial"/>
          <w:color w:val="000000"/>
        </w:rPr>
        <w:t>Definição</w:t>
      </w:r>
      <w:r w:rsidR="007A0E1A" w:rsidRPr="007A0E1A">
        <w:rPr>
          <w:rFonts w:ascii="Arial" w:hAnsi="Arial" w:cs="Arial"/>
          <w:color w:val="000000"/>
        </w:rPr>
        <w:t xml:space="preserve"> </w:t>
      </w:r>
      <w:r>
        <w:rPr>
          <w:rFonts w:ascii="Arial" w:hAnsi="Arial" w:cs="Arial"/>
          <w:color w:val="000000"/>
        </w:rPr>
        <w:t>d</w:t>
      </w:r>
      <w:r w:rsidR="007A0E1A" w:rsidRPr="007A0E1A">
        <w:rPr>
          <w:rFonts w:ascii="Arial" w:hAnsi="Arial" w:cs="Arial"/>
          <w:color w:val="000000"/>
        </w:rPr>
        <w:t>a base de dados</w:t>
      </w:r>
      <w:r w:rsidR="007A0E1A">
        <w:rPr>
          <w:rFonts w:ascii="Arial" w:hAnsi="Arial" w:cs="Arial"/>
          <w:color w:val="000000"/>
        </w:rPr>
        <w:t>;</w:t>
      </w:r>
    </w:p>
    <w:p w:rsidR="007A0E1A" w:rsidRDefault="00A73E69" w:rsidP="00F6456E">
      <w:pPr>
        <w:numPr>
          <w:ilvl w:val="1"/>
          <w:numId w:val="2"/>
        </w:numPr>
        <w:autoSpaceDE w:val="0"/>
        <w:autoSpaceDN w:val="0"/>
        <w:adjustRightInd w:val="0"/>
        <w:spacing w:line="360" w:lineRule="auto"/>
        <w:jc w:val="both"/>
        <w:rPr>
          <w:rFonts w:ascii="Arial" w:hAnsi="Arial" w:cs="Arial"/>
          <w:color w:val="000000"/>
        </w:rPr>
      </w:pPr>
      <w:r>
        <w:rPr>
          <w:rFonts w:ascii="Arial" w:hAnsi="Arial" w:cs="Arial"/>
          <w:color w:val="000000"/>
        </w:rPr>
        <w:t>Especificação</w:t>
      </w:r>
      <w:r w:rsidR="007A0E1A" w:rsidRPr="007A0E1A">
        <w:rPr>
          <w:rFonts w:ascii="Arial" w:hAnsi="Arial" w:cs="Arial"/>
          <w:color w:val="000000"/>
        </w:rPr>
        <w:t xml:space="preserve"> </w:t>
      </w:r>
      <w:r>
        <w:rPr>
          <w:rFonts w:ascii="Arial" w:hAnsi="Arial" w:cs="Arial"/>
          <w:color w:val="000000"/>
        </w:rPr>
        <w:t>d</w:t>
      </w:r>
      <w:r w:rsidR="007A0E1A" w:rsidRPr="007A0E1A">
        <w:rPr>
          <w:rFonts w:ascii="Arial" w:hAnsi="Arial" w:cs="Arial"/>
          <w:color w:val="000000"/>
        </w:rPr>
        <w:t>os resultados esperados e testes iniciais</w:t>
      </w:r>
      <w:r w:rsidR="007A0E1A">
        <w:rPr>
          <w:rFonts w:ascii="Arial" w:hAnsi="Arial" w:cs="Arial"/>
          <w:color w:val="000000"/>
        </w:rPr>
        <w:t>.</w:t>
      </w:r>
    </w:p>
    <w:p w:rsidR="00765160" w:rsidRDefault="008D3E64" w:rsidP="00F916E6">
      <w:pPr>
        <w:spacing w:line="360" w:lineRule="auto"/>
        <w:rPr>
          <w:rFonts w:ascii="Arial" w:hAnsi="Arial" w:cs="Arial"/>
        </w:rPr>
      </w:pPr>
      <w:r>
        <w:rPr>
          <w:rFonts w:ascii="Arial" w:hAnsi="Arial" w:cs="Arial"/>
        </w:rPr>
        <w:t xml:space="preserve"> </w:t>
      </w:r>
    </w:p>
    <w:p w:rsidR="00434CAF" w:rsidRDefault="00434CAF" w:rsidP="00F916E6">
      <w:pPr>
        <w:spacing w:line="360" w:lineRule="auto"/>
        <w:rPr>
          <w:rFonts w:ascii="Arial" w:hAnsi="Arial" w:cs="Arial"/>
        </w:rPr>
      </w:pPr>
      <w:r>
        <w:rPr>
          <w:rFonts w:ascii="Arial" w:hAnsi="Arial" w:cs="Arial"/>
        </w:rPr>
        <w:t>Inicialmente foram feitos alguns testes para definir avaliar qual a modelagem arquitetural a ser utilizada.</w:t>
      </w:r>
    </w:p>
    <w:p w:rsidR="00434CAF" w:rsidRDefault="00434CAF" w:rsidP="00F916E6">
      <w:pPr>
        <w:spacing w:line="360" w:lineRule="auto"/>
        <w:rPr>
          <w:rFonts w:ascii="Arial" w:hAnsi="Arial" w:cs="Arial"/>
        </w:rPr>
      </w:pPr>
      <w:r>
        <w:rPr>
          <w:rFonts w:ascii="Arial" w:hAnsi="Arial" w:cs="Arial"/>
        </w:rPr>
        <w:t>Os testes utilizaram três tipos de algoritmos: árvore de decisão, KNN e regressão.</w:t>
      </w:r>
    </w:p>
    <w:p w:rsidR="00434CAF" w:rsidRDefault="00434CAF" w:rsidP="00F916E6">
      <w:pPr>
        <w:spacing w:line="360" w:lineRule="auto"/>
        <w:rPr>
          <w:rFonts w:ascii="Arial" w:hAnsi="Arial" w:cs="Arial"/>
        </w:rPr>
      </w:pPr>
      <w:r>
        <w:rPr>
          <w:rFonts w:ascii="Arial" w:hAnsi="Arial" w:cs="Arial"/>
        </w:rPr>
        <w:t>A base de dados utilizado foi os preços de ações de grandes empresas listadas em bolsa como de diferentes setores e comportamento de preço: Petrobrás (PETR4), Itaú (ITUB4), Gerdau (GGBR4)</w:t>
      </w:r>
      <w:r w:rsidR="00EC642B">
        <w:rPr>
          <w:rFonts w:ascii="Arial" w:hAnsi="Arial" w:cs="Arial"/>
        </w:rPr>
        <w:t xml:space="preserve"> e ...</w:t>
      </w:r>
    </w:p>
    <w:p w:rsidR="00EC642B" w:rsidRDefault="00EC642B" w:rsidP="00F916E6">
      <w:pPr>
        <w:spacing w:line="360" w:lineRule="auto"/>
        <w:rPr>
          <w:rFonts w:ascii="Arial" w:hAnsi="Arial" w:cs="Arial"/>
        </w:rPr>
      </w:pPr>
      <w:r>
        <w:rPr>
          <w:rFonts w:ascii="Arial" w:hAnsi="Arial" w:cs="Arial"/>
        </w:rPr>
        <w:t xml:space="preserve">O sistema utilizado para gerar foi o Orange </w:t>
      </w:r>
      <w:bookmarkStart w:id="2" w:name="_GoBack"/>
      <w:bookmarkEnd w:id="2"/>
    </w:p>
    <w:p w:rsidR="00EC642B" w:rsidRDefault="00EC642B" w:rsidP="00F916E6">
      <w:pPr>
        <w:spacing w:line="360" w:lineRule="auto"/>
        <w:rPr>
          <w:rFonts w:ascii="Arial" w:hAnsi="Arial" w:cs="Arial"/>
        </w:rPr>
      </w:pPr>
    </w:p>
    <w:p w:rsidR="00000000" w:rsidRPr="001725A4" w:rsidRDefault="00F6456E" w:rsidP="00F6456E">
      <w:pPr>
        <w:numPr>
          <w:ilvl w:val="0"/>
          <w:numId w:val="14"/>
        </w:numPr>
        <w:spacing w:line="360" w:lineRule="auto"/>
        <w:rPr>
          <w:rFonts w:ascii="Arial" w:hAnsi="Arial" w:cs="Arial"/>
        </w:rPr>
      </w:pPr>
      <w:r w:rsidRPr="001725A4">
        <w:rPr>
          <w:rFonts w:ascii="Arial" w:hAnsi="Arial" w:cs="Arial"/>
        </w:rPr>
        <w:t>a. Definição do(s) algoritmos;</w:t>
      </w:r>
    </w:p>
    <w:p w:rsidR="00000000" w:rsidRPr="001725A4" w:rsidRDefault="00F6456E" w:rsidP="00F6456E">
      <w:pPr>
        <w:numPr>
          <w:ilvl w:val="1"/>
          <w:numId w:val="14"/>
        </w:numPr>
        <w:spacing w:line="360" w:lineRule="auto"/>
        <w:rPr>
          <w:rFonts w:ascii="Arial" w:hAnsi="Arial" w:cs="Arial"/>
        </w:rPr>
      </w:pPr>
      <w:r w:rsidRPr="001725A4">
        <w:rPr>
          <w:rFonts w:ascii="Arial" w:hAnsi="Arial" w:cs="Arial"/>
        </w:rPr>
        <w:t>Tree Regressor</w:t>
      </w:r>
    </w:p>
    <w:p w:rsidR="00000000" w:rsidRPr="001725A4" w:rsidRDefault="00F6456E" w:rsidP="00F6456E">
      <w:pPr>
        <w:numPr>
          <w:ilvl w:val="0"/>
          <w:numId w:val="14"/>
        </w:numPr>
        <w:spacing w:line="360" w:lineRule="auto"/>
        <w:rPr>
          <w:rFonts w:ascii="Arial" w:hAnsi="Arial" w:cs="Arial"/>
        </w:rPr>
      </w:pPr>
      <w:r w:rsidRPr="001725A4">
        <w:rPr>
          <w:rFonts w:ascii="Arial" w:hAnsi="Arial" w:cs="Arial"/>
        </w:rPr>
        <w:t>b. Definição da base de dados;</w:t>
      </w:r>
    </w:p>
    <w:p w:rsidR="00000000" w:rsidRPr="001725A4" w:rsidRDefault="00F6456E" w:rsidP="00F6456E">
      <w:pPr>
        <w:numPr>
          <w:ilvl w:val="1"/>
          <w:numId w:val="14"/>
        </w:numPr>
        <w:spacing w:line="360" w:lineRule="auto"/>
        <w:rPr>
          <w:rFonts w:ascii="Arial" w:hAnsi="Arial" w:cs="Arial"/>
        </w:rPr>
      </w:pPr>
      <w:r w:rsidRPr="001725A4">
        <w:rPr>
          <w:rFonts w:ascii="Arial" w:hAnsi="Arial" w:cs="Arial"/>
        </w:rPr>
        <w:t>Yahoo Finance – Preços das ações</w:t>
      </w:r>
    </w:p>
    <w:p w:rsidR="00000000" w:rsidRPr="001725A4" w:rsidRDefault="00F6456E" w:rsidP="00F6456E">
      <w:pPr>
        <w:numPr>
          <w:ilvl w:val="1"/>
          <w:numId w:val="14"/>
        </w:numPr>
        <w:spacing w:line="360" w:lineRule="auto"/>
        <w:rPr>
          <w:rFonts w:ascii="Arial" w:hAnsi="Arial" w:cs="Arial"/>
        </w:rPr>
      </w:pPr>
      <w:r w:rsidRPr="001725A4">
        <w:rPr>
          <w:rFonts w:ascii="Arial" w:hAnsi="Arial" w:cs="Arial"/>
        </w:rPr>
        <w:t>Pandas – Data Reader: API Google Finance não confiável</w:t>
      </w:r>
    </w:p>
    <w:p w:rsidR="00000000" w:rsidRPr="001725A4" w:rsidRDefault="00F6456E" w:rsidP="00F6456E">
      <w:pPr>
        <w:numPr>
          <w:ilvl w:val="0"/>
          <w:numId w:val="14"/>
        </w:numPr>
        <w:spacing w:line="360" w:lineRule="auto"/>
        <w:rPr>
          <w:rFonts w:ascii="Arial" w:hAnsi="Arial" w:cs="Arial"/>
        </w:rPr>
      </w:pPr>
      <w:r w:rsidRPr="001725A4">
        <w:rPr>
          <w:rFonts w:ascii="Arial" w:hAnsi="Arial" w:cs="Arial"/>
        </w:rPr>
        <w:t>c. Especificação dos resultados esperados e testes iniciais.</w:t>
      </w:r>
    </w:p>
    <w:p w:rsidR="00000000" w:rsidRPr="001725A4" w:rsidRDefault="00F6456E" w:rsidP="00F6456E">
      <w:pPr>
        <w:numPr>
          <w:ilvl w:val="1"/>
          <w:numId w:val="14"/>
        </w:numPr>
        <w:spacing w:line="360" w:lineRule="auto"/>
        <w:rPr>
          <w:rFonts w:ascii="Arial" w:hAnsi="Arial" w:cs="Arial"/>
        </w:rPr>
      </w:pPr>
      <w:r w:rsidRPr="001725A4">
        <w:rPr>
          <w:rFonts w:ascii="Arial" w:hAnsi="Arial" w:cs="Arial"/>
        </w:rPr>
        <w:t>???</w:t>
      </w:r>
    </w:p>
    <w:p w:rsidR="008D3E64" w:rsidRDefault="008D3E64" w:rsidP="00F916E6">
      <w:pPr>
        <w:spacing w:line="360" w:lineRule="auto"/>
        <w:rPr>
          <w:rFonts w:ascii="Arial" w:hAnsi="Arial" w:cs="Arial"/>
        </w:rPr>
      </w:pPr>
    </w:p>
    <w:p w:rsidR="008D3E64" w:rsidRDefault="008D3E64" w:rsidP="00F916E6">
      <w:pPr>
        <w:spacing w:line="360" w:lineRule="auto"/>
        <w:rPr>
          <w:rFonts w:ascii="Arial" w:hAnsi="Arial" w:cs="Arial"/>
        </w:rPr>
      </w:pPr>
    </w:p>
    <w:p w:rsidR="002B3CDE" w:rsidRPr="00D10E37" w:rsidRDefault="005A705D" w:rsidP="00F6456E">
      <w:pPr>
        <w:numPr>
          <w:ilvl w:val="0"/>
          <w:numId w:val="1"/>
        </w:numPr>
        <w:autoSpaceDE w:val="0"/>
        <w:autoSpaceDN w:val="0"/>
        <w:adjustRightInd w:val="0"/>
        <w:spacing w:line="360" w:lineRule="auto"/>
        <w:jc w:val="both"/>
        <w:rPr>
          <w:rFonts w:ascii="Arial" w:hAnsi="Arial" w:cs="Arial"/>
          <w:color w:val="000000"/>
        </w:rPr>
      </w:pPr>
      <w:r w:rsidRPr="005A705D">
        <w:rPr>
          <w:rFonts w:ascii="Arial" w:hAnsi="Arial" w:cs="Arial"/>
          <w:color w:val="000000"/>
        </w:rPr>
        <w:t>Definição da principal abordagem técnica a ser utilizada no projeto</w:t>
      </w:r>
      <w:r w:rsidR="002B3CDE" w:rsidRPr="00D10E37">
        <w:rPr>
          <w:rFonts w:ascii="Arial" w:hAnsi="Arial" w:cs="Arial"/>
          <w:color w:val="000000"/>
        </w:rPr>
        <w:t>.</w:t>
      </w:r>
    </w:p>
    <w:p w:rsidR="002B3CDE" w:rsidRPr="00D10E37" w:rsidRDefault="005A705D" w:rsidP="00F6456E">
      <w:pPr>
        <w:numPr>
          <w:ilvl w:val="1"/>
          <w:numId w:val="1"/>
        </w:numPr>
        <w:autoSpaceDE w:val="0"/>
        <w:autoSpaceDN w:val="0"/>
        <w:adjustRightInd w:val="0"/>
        <w:spacing w:line="360" w:lineRule="auto"/>
        <w:jc w:val="both"/>
        <w:rPr>
          <w:rFonts w:ascii="Arial" w:hAnsi="Arial" w:cs="Arial"/>
          <w:color w:val="000000"/>
        </w:rPr>
      </w:pPr>
      <w:r w:rsidRPr="005A705D">
        <w:rPr>
          <w:rFonts w:ascii="Arial" w:hAnsi="Arial" w:cs="Arial"/>
          <w:color w:val="000000"/>
        </w:rPr>
        <w:t>Sele</w:t>
      </w:r>
      <w:r>
        <w:rPr>
          <w:rFonts w:ascii="Arial" w:hAnsi="Arial" w:cs="Arial"/>
          <w:color w:val="000000"/>
        </w:rPr>
        <w:t>ção</w:t>
      </w:r>
      <w:r w:rsidRPr="005A705D">
        <w:rPr>
          <w:rFonts w:ascii="Arial" w:hAnsi="Arial" w:cs="Arial"/>
          <w:color w:val="000000"/>
        </w:rPr>
        <w:t xml:space="preserve"> </w:t>
      </w:r>
      <w:r>
        <w:rPr>
          <w:rFonts w:ascii="Arial" w:hAnsi="Arial" w:cs="Arial"/>
          <w:color w:val="000000"/>
        </w:rPr>
        <w:t>d</w:t>
      </w:r>
      <w:r w:rsidRPr="005A705D">
        <w:rPr>
          <w:rFonts w:ascii="Arial" w:hAnsi="Arial" w:cs="Arial"/>
          <w:color w:val="000000"/>
        </w:rPr>
        <w:t>o(s) algoritmo(s) que será(ão) utilizado(s) na solução</w:t>
      </w:r>
      <w:r w:rsidR="002B3CDE" w:rsidRPr="00D10E37">
        <w:rPr>
          <w:rFonts w:ascii="Arial" w:hAnsi="Arial" w:cs="Arial"/>
          <w:color w:val="000000"/>
        </w:rPr>
        <w:t>.</w:t>
      </w:r>
    </w:p>
    <w:p w:rsidR="002B3CDE" w:rsidRDefault="005A705D" w:rsidP="00F6456E">
      <w:pPr>
        <w:numPr>
          <w:ilvl w:val="1"/>
          <w:numId w:val="1"/>
        </w:numPr>
        <w:autoSpaceDE w:val="0"/>
        <w:autoSpaceDN w:val="0"/>
        <w:adjustRightInd w:val="0"/>
        <w:spacing w:line="360" w:lineRule="auto"/>
        <w:jc w:val="both"/>
        <w:rPr>
          <w:rFonts w:ascii="Arial" w:hAnsi="Arial" w:cs="Arial"/>
          <w:color w:val="000000"/>
        </w:rPr>
      </w:pPr>
      <w:r>
        <w:rPr>
          <w:rFonts w:ascii="Arial" w:hAnsi="Arial" w:cs="Arial"/>
          <w:color w:val="000000"/>
        </w:rPr>
        <w:t>Realização</w:t>
      </w:r>
      <w:r w:rsidRPr="005A705D">
        <w:rPr>
          <w:rFonts w:ascii="Arial" w:hAnsi="Arial" w:cs="Arial"/>
          <w:color w:val="000000"/>
        </w:rPr>
        <w:t xml:space="preserve"> </w:t>
      </w:r>
      <w:r>
        <w:rPr>
          <w:rFonts w:ascii="Arial" w:hAnsi="Arial" w:cs="Arial"/>
          <w:color w:val="000000"/>
        </w:rPr>
        <w:t xml:space="preserve">de </w:t>
      </w:r>
      <w:r w:rsidRPr="005A705D">
        <w:rPr>
          <w:rFonts w:ascii="Arial" w:hAnsi="Arial" w:cs="Arial"/>
          <w:color w:val="000000"/>
        </w:rPr>
        <w:t>testes iniciais com a base de dados</w:t>
      </w:r>
      <w:r w:rsidR="002B3CDE" w:rsidRPr="00D10E37">
        <w:rPr>
          <w:rFonts w:ascii="Arial" w:hAnsi="Arial" w:cs="Arial"/>
          <w:color w:val="000000"/>
        </w:rPr>
        <w:t>.</w:t>
      </w:r>
    </w:p>
    <w:p w:rsidR="001725A4" w:rsidRDefault="001725A4" w:rsidP="001725A4">
      <w:pPr>
        <w:autoSpaceDE w:val="0"/>
        <w:autoSpaceDN w:val="0"/>
        <w:adjustRightInd w:val="0"/>
        <w:spacing w:line="360" w:lineRule="auto"/>
        <w:jc w:val="both"/>
        <w:rPr>
          <w:rFonts w:ascii="Arial" w:hAnsi="Arial" w:cs="Arial"/>
          <w:color w:val="000000"/>
        </w:rPr>
      </w:pPr>
    </w:p>
    <w:p w:rsidR="001725A4" w:rsidRDefault="001725A4" w:rsidP="001725A4">
      <w:pPr>
        <w:autoSpaceDE w:val="0"/>
        <w:autoSpaceDN w:val="0"/>
        <w:adjustRightInd w:val="0"/>
        <w:spacing w:line="360" w:lineRule="auto"/>
        <w:jc w:val="both"/>
        <w:rPr>
          <w:rFonts w:ascii="Arial" w:hAnsi="Arial" w:cs="Arial"/>
          <w:color w:val="000000"/>
        </w:rPr>
      </w:pPr>
    </w:p>
    <w:p w:rsidR="001725A4" w:rsidRPr="002B3CDE" w:rsidRDefault="001725A4" w:rsidP="001725A4">
      <w:pPr>
        <w:autoSpaceDE w:val="0"/>
        <w:autoSpaceDN w:val="0"/>
        <w:adjustRightInd w:val="0"/>
        <w:spacing w:line="360" w:lineRule="auto"/>
        <w:jc w:val="both"/>
        <w:rPr>
          <w:rFonts w:ascii="Arial" w:hAnsi="Arial" w:cs="Arial"/>
          <w:color w:val="000000"/>
        </w:rPr>
      </w:pPr>
    </w:p>
    <w:p w:rsidR="002B3CDE" w:rsidRPr="00D10E37" w:rsidRDefault="002B3CDE" w:rsidP="00F6456E">
      <w:pPr>
        <w:numPr>
          <w:ilvl w:val="0"/>
          <w:numId w:val="1"/>
        </w:numPr>
        <w:autoSpaceDE w:val="0"/>
        <w:autoSpaceDN w:val="0"/>
        <w:adjustRightInd w:val="0"/>
        <w:spacing w:line="360" w:lineRule="auto"/>
        <w:jc w:val="both"/>
        <w:rPr>
          <w:rFonts w:ascii="Arial" w:hAnsi="Arial" w:cs="Arial"/>
          <w:color w:val="000000"/>
        </w:rPr>
      </w:pPr>
      <w:r w:rsidRPr="00D10E37">
        <w:rPr>
          <w:rFonts w:ascii="Arial" w:hAnsi="Arial" w:cs="Arial"/>
          <w:color w:val="000000"/>
        </w:rPr>
        <w:t>Implementação da solução utilizando algum framework de algoritmos de Machine Learning.</w:t>
      </w:r>
    </w:p>
    <w:p w:rsidR="002B3CDE" w:rsidRPr="00D10E37" w:rsidRDefault="00384229" w:rsidP="00F6456E">
      <w:pPr>
        <w:numPr>
          <w:ilvl w:val="1"/>
          <w:numId w:val="1"/>
        </w:numPr>
        <w:autoSpaceDE w:val="0"/>
        <w:autoSpaceDN w:val="0"/>
        <w:adjustRightInd w:val="0"/>
        <w:spacing w:line="360" w:lineRule="auto"/>
        <w:jc w:val="both"/>
        <w:rPr>
          <w:rFonts w:ascii="Arial" w:hAnsi="Arial" w:cs="Arial"/>
          <w:color w:val="000000"/>
        </w:rPr>
      </w:pPr>
      <w:r>
        <w:rPr>
          <w:rFonts w:ascii="Arial" w:hAnsi="Arial" w:cs="Arial"/>
          <w:color w:val="000000"/>
        </w:rPr>
        <w:t>Configuração</w:t>
      </w:r>
      <w:r w:rsidR="002B3CDE" w:rsidRPr="00D10E37">
        <w:rPr>
          <w:rFonts w:ascii="Arial" w:hAnsi="Arial" w:cs="Arial"/>
          <w:color w:val="000000"/>
        </w:rPr>
        <w:t xml:space="preserve"> </w:t>
      </w:r>
      <w:r>
        <w:rPr>
          <w:rFonts w:ascii="Arial" w:hAnsi="Arial" w:cs="Arial"/>
          <w:color w:val="000000"/>
        </w:rPr>
        <w:t>d</w:t>
      </w:r>
      <w:r w:rsidR="002B3CDE" w:rsidRPr="00D10E37">
        <w:rPr>
          <w:rFonts w:ascii="Arial" w:hAnsi="Arial" w:cs="Arial"/>
          <w:color w:val="000000"/>
        </w:rPr>
        <w:t xml:space="preserve">o ambiente de desenvolvimento. </w:t>
      </w:r>
    </w:p>
    <w:p w:rsidR="002B3CDE" w:rsidRPr="00D10E37" w:rsidRDefault="00384229" w:rsidP="00F6456E">
      <w:pPr>
        <w:numPr>
          <w:ilvl w:val="1"/>
          <w:numId w:val="1"/>
        </w:numPr>
        <w:autoSpaceDE w:val="0"/>
        <w:autoSpaceDN w:val="0"/>
        <w:adjustRightInd w:val="0"/>
        <w:spacing w:line="360" w:lineRule="auto"/>
        <w:jc w:val="both"/>
        <w:rPr>
          <w:rFonts w:ascii="Arial" w:hAnsi="Arial" w:cs="Arial"/>
          <w:color w:val="000000"/>
        </w:rPr>
      </w:pPr>
      <w:r>
        <w:rPr>
          <w:rFonts w:ascii="Arial" w:hAnsi="Arial" w:cs="Arial"/>
          <w:color w:val="000000"/>
        </w:rPr>
        <w:t>Implementação ou seleção</w:t>
      </w:r>
      <w:r w:rsidR="002B3CDE" w:rsidRPr="00D10E37">
        <w:rPr>
          <w:rFonts w:ascii="Arial" w:hAnsi="Arial" w:cs="Arial"/>
          <w:color w:val="000000"/>
        </w:rPr>
        <w:t xml:space="preserve"> </w:t>
      </w:r>
      <w:r>
        <w:rPr>
          <w:rFonts w:ascii="Arial" w:hAnsi="Arial" w:cs="Arial"/>
          <w:color w:val="000000"/>
        </w:rPr>
        <w:t>d</w:t>
      </w:r>
      <w:r w:rsidR="002B3CDE" w:rsidRPr="00D10E37">
        <w:rPr>
          <w:rFonts w:ascii="Arial" w:hAnsi="Arial" w:cs="Arial"/>
          <w:color w:val="000000"/>
        </w:rPr>
        <w:t>o(s) algoritmo(s).</w:t>
      </w:r>
    </w:p>
    <w:p w:rsidR="002B3CDE" w:rsidRPr="001725A4" w:rsidRDefault="00384229" w:rsidP="00F6456E">
      <w:pPr>
        <w:numPr>
          <w:ilvl w:val="1"/>
          <w:numId w:val="1"/>
        </w:numPr>
        <w:autoSpaceDE w:val="0"/>
        <w:autoSpaceDN w:val="0"/>
        <w:adjustRightInd w:val="0"/>
        <w:spacing w:line="360" w:lineRule="auto"/>
        <w:jc w:val="both"/>
        <w:rPr>
          <w:rFonts w:ascii="Arial" w:hAnsi="Arial" w:cs="Arial"/>
          <w:b/>
          <w:color w:val="006C69"/>
          <w:lang w:eastAsia="en-US"/>
        </w:rPr>
      </w:pPr>
      <w:r>
        <w:rPr>
          <w:rFonts w:ascii="Arial" w:hAnsi="Arial" w:cs="Arial"/>
          <w:color w:val="000000"/>
        </w:rPr>
        <w:lastRenderedPageBreak/>
        <w:t>Validação</w:t>
      </w:r>
      <w:r w:rsidR="002B3CDE" w:rsidRPr="00D10E37">
        <w:rPr>
          <w:rFonts w:ascii="Arial" w:hAnsi="Arial" w:cs="Arial"/>
          <w:color w:val="000000"/>
        </w:rPr>
        <w:t xml:space="preserve"> e test</w:t>
      </w:r>
      <w:r w:rsidR="002B3CDE">
        <w:rPr>
          <w:rFonts w:ascii="Arial" w:hAnsi="Arial" w:cs="Arial"/>
          <w:color w:val="000000"/>
        </w:rPr>
        <w:t>e</w:t>
      </w:r>
      <w:r w:rsidR="002B3CDE" w:rsidRPr="00D10E37">
        <w:rPr>
          <w:rFonts w:ascii="Arial" w:hAnsi="Arial" w:cs="Arial"/>
          <w:color w:val="000000"/>
        </w:rPr>
        <w:t xml:space="preserve"> </w:t>
      </w:r>
      <w:r>
        <w:rPr>
          <w:rFonts w:ascii="Arial" w:hAnsi="Arial" w:cs="Arial"/>
          <w:color w:val="000000"/>
        </w:rPr>
        <w:t>d</w:t>
      </w:r>
      <w:r w:rsidR="002B3CDE" w:rsidRPr="00D10E37">
        <w:rPr>
          <w:rFonts w:ascii="Arial" w:hAnsi="Arial" w:cs="Arial"/>
          <w:color w:val="000000"/>
        </w:rPr>
        <w:t>o algoritmo com dados reais.</w:t>
      </w:r>
    </w:p>
    <w:p w:rsidR="001725A4" w:rsidRPr="00434CAF" w:rsidRDefault="001725A4" w:rsidP="001725A4">
      <w:pPr>
        <w:autoSpaceDE w:val="0"/>
        <w:autoSpaceDN w:val="0"/>
        <w:adjustRightInd w:val="0"/>
        <w:spacing w:line="360" w:lineRule="auto"/>
        <w:jc w:val="both"/>
        <w:rPr>
          <w:rFonts w:ascii="Arial" w:hAnsi="Arial" w:cs="Arial"/>
          <w:color w:val="006C69"/>
          <w:lang w:eastAsia="en-US"/>
        </w:rPr>
      </w:pPr>
    </w:p>
    <w:p w:rsidR="00434CAF" w:rsidRPr="00434CAF" w:rsidRDefault="00434CAF" w:rsidP="00434CAF">
      <w:pPr>
        <w:autoSpaceDE w:val="0"/>
        <w:autoSpaceDN w:val="0"/>
        <w:adjustRightInd w:val="0"/>
        <w:spacing w:line="360" w:lineRule="auto"/>
        <w:jc w:val="both"/>
        <w:rPr>
          <w:rFonts w:ascii="Arial" w:hAnsi="Arial" w:cs="Arial"/>
          <w:color w:val="006C69"/>
          <w:lang w:eastAsia="en-US"/>
        </w:rPr>
      </w:pPr>
      <w:r w:rsidRPr="00434CAF">
        <w:rPr>
          <w:rFonts w:ascii="Arial" w:hAnsi="Arial" w:cs="Arial"/>
          <w:color w:val="006C69"/>
          <w:lang w:eastAsia="en-US"/>
        </w:rPr>
        <w:t>a. Configuração do ambiente de desenvolvimento.</w:t>
      </w:r>
    </w:p>
    <w:p w:rsidR="00434CAF" w:rsidRPr="00434CAF" w:rsidRDefault="00434CAF" w:rsidP="00434CAF">
      <w:pPr>
        <w:autoSpaceDE w:val="0"/>
        <w:autoSpaceDN w:val="0"/>
        <w:adjustRightInd w:val="0"/>
        <w:spacing w:line="360" w:lineRule="auto"/>
        <w:jc w:val="both"/>
        <w:rPr>
          <w:rFonts w:ascii="Arial" w:hAnsi="Arial" w:cs="Arial"/>
          <w:color w:val="006C69"/>
          <w:lang w:eastAsia="en-US"/>
        </w:rPr>
      </w:pPr>
      <w:r w:rsidRPr="00434CAF">
        <w:rPr>
          <w:rFonts w:ascii="Arial" w:hAnsi="Arial" w:cs="Arial"/>
          <w:color w:val="006C69"/>
          <w:lang w:eastAsia="en-US"/>
        </w:rPr>
        <w:t>PyData Stack</w:t>
      </w:r>
    </w:p>
    <w:p w:rsidR="00434CAF" w:rsidRPr="00434CAF" w:rsidRDefault="00434CAF" w:rsidP="00434CAF">
      <w:pPr>
        <w:autoSpaceDE w:val="0"/>
        <w:autoSpaceDN w:val="0"/>
        <w:adjustRightInd w:val="0"/>
        <w:spacing w:line="360" w:lineRule="auto"/>
        <w:jc w:val="both"/>
        <w:rPr>
          <w:rFonts w:ascii="Arial" w:hAnsi="Arial" w:cs="Arial"/>
          <w:color w:val="006C69"/>
          <w:lang w:eastAsia="en-US"/>
        </w:rPr>
      </w:pPr>
      <w:r w:rsidRPr="00434CAF">
        <w:rPr>
          <w:rFonts w:ascii="Arial" w:hAnsi="Arial" w:cs="Arial"/>
          <w:color w:val="006C69"/>
          <w:lang w:eastAsia="en-US"/>
        </w:rPr>
        <w:t>Dependências ?</w:t>
      </w:r>
    </w:p>
    <w:p w:rsidR="00434CAF" w:rsidRPr="00434CAF" w:rsidRDefault="00434CAF" w:rsidP="00434CAF">
      <w:pPr>
        <w:autoSpaceDE w:val="0"/>
        <w:autoSpaceDN w:val="0"/>
        <w:adjustRightInd w:val="0"/>
        <w:spacing w:line="360" w:lineRule="auto"/>
        <w:jc w:val="both"/>
        <w:rPr>
          <w:rFonts w:ascii="Arial" w:hAnsi="Arial" w:cs="Arial"/>
          <w:color w:val="006C69"/>
          <w:lang w:eastAsia="en-US"/>
        </w:rPr>
      </w:pPr>
      <w:r w:rsidRPr="00434CAF">
        <w:rPr>
          <w:rFonts w:ascii="Arial" w:hAnsi="Arial" w:cs="Arial"/>
          <w:color w:val="006C69"/>
          <w:lang w:eastAsia="en-US"/>
        </w:rPr>
        <w:t>b. Implementação ou seleção do(s) algoritmo(s).</w:t>
      </w:r>
    </w:p>
    <w:p w:rsidR="00434CAF" w:rsidRPr="00434CAF" w:rsidRDefault="00434CAF" w:rsidP="00434CAF">
      <w:pPr>
        <w:autoSpaceDE w:val="0"/>
        <w:autoSpaceDN w:val="0"/>
        <w:adjustRightInd w:val="0"/>
        <w:spacing w:line="360" w:lineRule="auto"/>
        <w:jc w:val="both"/>
        <w:rPr>
          <w:rFonts w:ascii="Arial" w:hAnsi="Arial" w:cs="Arial"/>
          <w:color w:val="006C69"/>
          <w:lang w:eastAsia="en-US"/>
        </w:rPr>
      </w:pPr>
      <w:r w:rsidRPr="00434CAF">
        <w:rPr>
          <w:rFonts w:ascii="Arial" w:hAnsi="Arial" w:cs="Arial"/>
          <w:color w:val="006C69"/>
          <w:lang w:eastAsia="en-US"/>
        </w:rPr>
        <w:t>Código fonte do modelo?</w:t>
      </w:r>
    </w:p>
    <w:p w:rsidR="00434CAF" w:rsidRPr="00434CAF" w:rsidRDefault="00434CAF" w:rsidP="00434CAF">
      <w:pPr>
        <w:autoSpaceDE w:val="0"/>
        <w:autoSpaceDN w:val="0"/>
        <w:adjustRightInd w:val="0"/>
        <w:spacing w:line="360" w:lineRule="auto"/>
        <w:jc w:val="both"/>
        <w:rPr>
          <w:rFonts w:ascii="Arial" w:hAnsi="Arial" w:cs="Arial"/>
          <w:color w:val="006C69"/>
          <w:lang w:eastAsia="en-US"/>
        </w:rPr>
      </w:pPr>
      <w:r w:rsidRPr="00434CAF">
        <w:rPr>
          <w:rFonts w:ascii="Arial" w:hAnsi="Arial" w:cs="Arial"/>
          <w:color w:val="006C69"/>
          <w:lang w:eastAsia="en-US"/>
        </w:rPr>
        <w:t>c. Validação e teste do algoritmo com dados reais.</w:t>
      </w:r>
    </w:p>
    <w:p w:rsidR="001725A4" w:rsidRPr="00434CAF" w:rsidRDefault="00434CAF" w:rsidP="00434CAF">
      <w:pPr>
        <w:autoSpaceDE w:val="0"/>
        <w:autoSpaceDN w:val="0"/>
        <w:adjustRightInd w:val="0"/>
        <w:spacing w:line="360" w:lineRule="auto"/>
        <w:jc w:val="both"/>
        <w:rPr>
          <w:rFonts w:ascii="Arial" w:hAnsi="Arial" w:cs="Arial"/>
          <w:color w:val="006C69"/>
          <w:lang w:eastAsia="en-US"/>
        </w:rPr>
      </w:pPr>
      <w:r w:rsidRPr="00434CAF">
        <w:rPr>
          <w:rFonts w:ascii="Arial" w:hAnsi="Arial" w:cs="Arial"/>
          <w:color w:val="006C69"/>
          <w:lang w:eastAsia="en-US"/>
        </w:rPr>
        <w:t>Resultados e comparação?</w:t>
      </w:r>
    </w:p>
    <w:p w:rsidR="000A7E5F" w:rsidRPr="002B3CDE" w:rsidRDefault="000A7E5F" w:rsidP="00F916E6">
      <w:pPr>
        <w:spacing w:line="360" w:lineRule="auto"/>
        <w:ind w:firstLine="851"/>
        <w:rPr>
          <w:rFonts w:ascii="Arial" w:hAnsi="Arial" w:cs="Arial"/>
          <w:b/>
          <w:color w:val="006C69"/>
          <w:lang w:eastAsia="en-US"/>
        </w:rPr>
      </w:pPr>
    </w:p>
    <w:p w:rsidR="002B3CDE" w:rsidRPr="00D10E37" w:rsidRDefault="002B3CDE" w:rsidP="00F6456E">
      <w:pPr>
        <w:numPr>
          <w:ilvl w:val="0"/>
          <w:numId w:val="1"/>
        </w:numPr>
        <w:autoSpaceDE w:val="0"/>
        <w:autoSpaceDN w:val="0"/>
        <w:adjustRightInd w:val="0"/>
        <w:spacing w:line="360" w:lineRule="auto"/>
        <w:jc w:val="both"/>
        <w:rPr>
          <w:rFonts w:ascii="Arial" w:hAnsi="Arial" w:cs="Arial"/>
          <w:color w:val="000000"/>
        </w:rPr>
      </w:pPr>
      <w:r w:rsidRPr="00D10E37">
        <w:rPr>
          <w:rFonts w:ascii="Arial" w:hAnsi="Arial" w:cs="Arial"/>
          <w:color w:val="000000"/>
        </w:rPr>
        <w:t>Avaliação da solução proposta.</w:t>
      </w:r>
    </w:p>
    <w:p w:rsidR="002B3CDE" w:rsidRPr="004226D5" w:rsidRDefault="00384229" w:rsidP="00F6456E">
      <w:pPr>
        <w:numPr>
          <w:ilvl w:val="1"/>
          <w:numId w:val="1"/>
        </w:numPr>
        <w:autoSpaceDE w:val="0"/>
        <w:autoSpaceDN w:val="0"/>
        <w:adjustRightInd w:val="0"/>
        <w:spacing w:line="360" w:lineRule="auto"/>
        <w:jc w:val="both"/>
        <w:rPr>
          <w:rFonts w:ascii="Arial" w:hAnsi="Arial" w:cs="Arial"/>
        </w:rPr>
      </w:pPr>
      <w:r w:rsidRPr="004226D5">
        <w:rPr>
          <w:rFonts w:ascii="Arial" w:hAnsi="Arial" w:cs="Arial"/>
        </w:rPr>
        <w:t>Definição d</w:t>
      </w:r>
      <w:r w:rsidR="002B3CDE" w:rsidRPr="004226D5">
        <w:rPr>
          <w:rFonts w:ascii="Arial" w:hAnsi="Arial" w:cs="Arial"/>
        </w:rPr>
        <w:t xml:space="preserve">a </w:t>
      </w:r>
      <w:r w:rsidR="0066204E" w:rsidRPr="004226D5">
        <w:rPr>
          <w:rFonts w:ascii="Arial" w:hAnsi="Arial" w:cs="Arial"/>
        </w:rPr>
        <w:t>medida</w:t>
      </w:r>
      <w:r w:rsidR="002B3CDE" w:rsidRPr="004226D5">
        <w:rPr>
          <w:rFonts w:ascii="Arial" w:hAnsi="Arial" w:cs="Arial"/>
        </w:rPr>
        <w:t xml:space="preserve"> de acurácia a ser aplicada sobre os resultados gerados pelo(s) algoritmo(s).</w:t>
      </w:r>
    </w:p>
    <w:p w:rsidR="002B3CDE" w:rsidRPr="00D10E37" w:rsidRDefault="00384229" w:rsidP="00F6456E">
      <w:pPr>
        <w:numPr>
          <w:ilvl w:val="1"/>
          <w:numId w:val="1"/>
        </w:numPr>
        <w:autoSpaceDE w:val="0"/>
        <w:autoSpaceDN w:val="0"/>
        <w:adjustRightInd w:val="0"/>
        <w:spacing w:line="360" w:lineRule="auto"/>
        <w:jc w:val="both"/>
        <w:rPr>
          <w:rFonts w:ascii="Arial" w:hAnsi="Arial" w:cs="Arial"/>
          <w:color w:val="000000"/>
        </w:rPr>
      </w:pPr>
      <w:r w:rsidRPr="004226D5">
        <w:rPr>
          <w:rFonts w:ascii="Arial" w:hAnsi="Arial" w:cs="Arial"/>
        </w:rPr>
        <w:t>Realização de</w:t>
      </w:r>
      <w:r w:rsidR="004E1106" w:rsidRPr="004226D5">
        <w:rPr>
          <w:rFonts w:ascii="Arial" w:hAnsi="Arial" w:cs="Arial"/>
        </w:rPr>
        <w:t xml:space="preserve"> experimentos e colet</w:t>
      </w:r>
      <w:r w:rsidR="0066204E" w:rsidRPr="004226D5">
        <w:rPr>
          <w:rFonts w:ascii="Arial" w:hAnsi="Arial" w:cs="Arial"/>
        </w:rPr>
        <w:t>a dos</w:t>
      </w:r>
      <w:r w:rsidR="002B3CDE" w:rsidRPr="004226D5">
        <w:rPr>
          <w:rFonts w:ascii="Arial" w:hAnsi="Arial" w:cs="Arial"/>
        </w:rPr>
        <w:t xml:space="preserve"> resultados</w:t>
      </w:r>
      <w:r w:rsidR="002B3CDE" w:rsidRPr="00D10E37">
        <w:rPr>
          <w:rFonts w:ascii="Arial" w:hAnsi="Arial" w:cs="Arial"/>
          <w:color w:val="000000"/>
        </w:rPr>
        <w:t>.</w:t>
      </w:r>
    </w:p>
    <w:p w:rsidR="002B3CDE" w:rsidRDefault="002B3CDE" w:rsidP="00F6456E">
      <w:pPr>
        <w:numPr>
          <w:ilvl w:val="1"/>
          <w:numId w:val="1"/>
        </w:numPr>
        <w:autoSpaceDE w:val="0"/>
        <w:autoSpaceDN w:val="0"/>
        <w:adjustRightInd w:val="0"/>
        <w:spacing w:line="360" w:lineRule="auto"/>
        <w:jc w:val="both"/>
        <w:rPr>
          <w:rFonts w:ascii="Arial" w:hAnsi="Arial" w:cs="Arial"/>
          <w:color w:val="000000"/>
        </w:rPr>
      </w:pPr>
      <w:r w:rsidRPr="002B3CDE">
        <w:rPr>
          <w:rFonts w:ascii="Arial" w:hAnsi="Arial" w:cs="Arial"/>
          <w:color w:val="000000"/>
        </w:rPr>
        <w:t>Ajust</w:t>
      </w:r>
      <w:r>
        <w:rPr>
          <w:rFonts w:ascii="Arial" w:hAnsi="Arial" w:cs="Arial"/>
          <w:color w:val="000000"/>
        </w:rPr>
        <w:t>e</w:t>
      </w:r>
      <w:r w:rsidR="00384229">
        <w:rPr>
          <w:rFonts w:ascii="Arial" w:hAnsi="Arial" w:cs="Arial"/>
          <w:color w:val="000000"/>
        </w:rPr>
        <w:t xml:space="preserve"> de</w:t>
      </w:r>
      <w:r w:rsidRPr="002B3CDE">
        <w:rPr>
          <w:rFonts w:ascii="Arial" w:hAnsi="Arial" w:cs="Arial"/>
          <w:color w:val="000000"/>
        </w:rPr>
        <w:t xml:space="preserve"> parâmetros.</w:t>
      </w:r>
    </w:p>
    <w:p w:rsidR="001725A4" w:rsidRDefault="001725A4" w:rsidP="001725A4">
      <w:pPr>
        <w:autoSpaceDE w:val="0"/>
        <w:autoSpaceDN w:val="0"/>
        <w:adjustRightInd w:val="0"/>
        <w:spacing w:line="360" w:lineRule="auto"/>
        <w:jc w:val="both"/>
        <w:rPr>
          <w:rFonts w:ascii="Arial" w:hAnsi="Arial" w:cs="Arial"/>
          <w:color w:val="000000"/>
        </w:rPr>
      </w:pPr>
    </w:p>
    <w:p w:rsidR="002B3CDE" w:rsidRDefault="002B3CDE" w:rsidP="00F916E6">
      <w:pPr>
        <w:autoSpaceDE w:val="0"/>
        <w:autoSpaceDN w:val="0"/>
        <w:adjustRightInd w:val="0"/>
        <w:spacing w:line="360" w:lineRule="auto"/>
        <w:ind w:left="1440"/>
        <w:jc w:val="both"/>
        <w:rPr>
          <w:rFonts w:ascii="Arial" w:hAnsi="Arial" w:cs="Arial"/>
          <w:color w:val="000000"/>
        </w:rPr>
      </w:pPr>
    </w:p>
    <w:p w:rsidR="00434CAF" w:rsidRPr="00434CAF" w:rsidRDefault="00434CAF" w:rsidP="00434CAF">
      <w:pPr>
        <w:autoSpaceDE w:val="0"/>
        <w:autoSpaceDN w:val="0"/>
        <w:adjustRightInd w:val="0"/>
        <w:spacing w:line="360" w:lineRule="auto"/>
        <w:ind w:left="1440"/>
        <w:jc w:val="both"/>
        <w:rPr>
          <w:rFonts w:ascii="Arial" w:hAnsi="Arial" w:cs="Arial"/>
          <w:color w:val="000000"/>
        </w:rPr>
      </w:pPr>
      <w:r w:rsidRPr="00434CAF">
        <w:rPr>
          <w:rFonts w:ascii="Arial" w:hAnsi="Arial" w:cs="Arial"/>
          <w:color w:val="000000"/>
        </w:rPr>
        <w:t>a. Definição da medida de acurácia a ser aplicada sobre os resultados gerados pelo(s) algoritmo(s).</w:t>
      </w:r>
    </w:p>
    <w:p w:rsidR="00434CAF" w:rsidRPr="00434CAF" w:rsidRDefault="00434CAF" w:rsidP="00434CAF">
      <w:pPr>
        <w:autoSpaceDE w:val="0"/>
        <w:autoSpaceDN w:val="0"/>
        <w:adjustRightInd w:val="0"/>
        <w:spacing w:line="360" w:lineRule="auto"/>
        <w:ind w:left="1440"/>
        <w:jc w:val="both"/>
        <w:rPr>
          <w:rFonts w:ascii="Arial" w:hAnsi="Arial" w:cs="Arial"/>
          <w:color w:val="000000"/>
        </w:rPr>
      </w:pPr>
      <w:r w:rsidRPr="00434CAF">
        <w:rPr>
          <w:rFonts w:ascii="Arial" w:hAnsi="Arial" w:cs="Arial"/>
          <w:color w:val="000000"/>
        </w:rPr>
        <w:t>MAE</w:t>
      </w:r>
    </w:p>
    <w:p w:rsidR="00434CAF" w:rsidRPr="00434CAF" w:rsidRDefault="00434CAF" w:rsidP="00434CAF">
      <w:pPr>
        <w:autoSpaceDE w:val="0"/>
        <w:autoSpaceDN w:val="0"/>
        <w:adjustRightInd w:val="0"/>
        <w:spacing w:line="360" w:lineRule="auto"/>
        <w:ind w:left="1440"/>
        <w:jc w:val="both"/>
        <w:rPr>
          <w:rFonts w:ascii="Arial" w:hAnsi="Arial" w:cs="Arial"/>
          <w:color w:val="000000"/>
        </w:rPr>
      </w:pPr>
      <w:r w:rsidRPr="00434CAF">
        <w:rPr>
          <w:rFonts w:ascii="Arial" w:hAnsi="Arial" w:cs="Arial"/>
          <w:color w:val="000000"/>
        </w:rPr>
        <w:t>MSE</w:t>
      </w:r>
    </w:p>
    <w:p w:rsidR="00434CAF" w:rsidRPr="00434CAF" w:rsidRDefault="00434CAF" w:rsidP="00434CAF">
      <w:pPr>
        <w:autoSpaceDE w:val="0"/>
        <w:autoSpaceDN w:val="0"/>
        <w:adjustRightInd w:val="0"/>
        <w:spacing w:line="360" w:lineRule="auto"/>
        <w:ind w:left="1440"/>
        <w:jc w:val="both"/>
        <w:rPr>
          <w:rFonts w:ascii="Arial" w:hAnsi="Arial" w:cs="Arial"/>
          <w:color w:val="000000"/>
        </w:rPr>
      </w:pPr>
      <w:r w:rsidRPr="00434CAF">
        <w:rPr>
          <w:rFonts w:ascii="Arial" w:hAnsi="Arial" w:cs="Arial"/>
          <w:color w:val="000000"/>
        </w:rPr>
        <w:t xml:space="preserve"> R2 </w:t>
      </w:r>
    </w:p>
    <w:p w:rsidR="00434CAF" w:rsidRPr="00434CAF" w:rsidRDefault="00434CAF" w:rsidP="00434CAF">
      <w:pPr>
        <w:autoSpaceDE w:val="0"/>
        <w:autoSpaceDN w:val="0"/>
        <w:adjustRightInd w:val="0"/>
        <w:spacing w:line="360" w:lineRule="auto"/>
        <w:ind w:left="1440"/>
        <w:jc w:val="both"/>
        <w:rPr>
          <w:rFonts w:ascii="Arial" w:hAnsi="Arial" w:cs="Arial"/>
          <w:color w:val="000000"/>
        </w:rPr>
      </w:pPr>
      <w:r w:rsidRPr="00434CAF">
        <w:rPr>
          <w:rFonts w:ascii="Arial" w:hAnsi="Arial" w:cs="Arial"/>
          <w:color w:val="000000"/>
        </w:rPr>
        <w:t>b. Realização de experimentos e coleta dos resultados.</w:t>
      </w:r>
    </w:p>
    <w:p w:rsidR="00434CAF" w:rsidRPr="00434CAF" w:rsidRDefault="00434CAF" w:rsidP="00434CAF">
      <w:pPr>
        <w:autoSpaceDE w:val="0"/>
        <w:autoSpaceDN w:val="0"/>
        <w:adjustRightInd w:val="0"/>
        <w:spacing w:line="360" w:lineRule="auto"/>
        <w:ind w:left="1440"/>
        <w:jc w:val="both"/>
        <w:rPr>
          <w:rFonts w:ascii="Arial" w:hAnsi="Arial" w:cs="Arial"/>
          <w:color w:val="000000"/>
        </w:rPr>
      </w:pPr>
      <w:r w:rsidRPr="00434CAF">
        <w:rPr>
          <w:rFonts w:ascii="Arial" w:hAnsi="Arial" w:cs="Arial"/>
          <w:color w:val="000000"/>
        </w:rPr>
        <w:t xml:space="preserve">Experimentos com diferentes ações? </w:t>
      </w:r>
    </w:p>
    <w:p w:rsidR="00434CAF" w:rsidRPr="00434CAF" w:rsidRDefault="00434CAF" w:rsidP="00434CAF">
      <w:pPr>
        <w:autoSpaceDE w:val="0"/>
        <w:autoSpaceDN w:val="0"/>
        <w:adjustRightInd w:val="0"/>
        <w:spacing w:line="360" w:lineRule="auto"/>
        <w:ind w:left="1440"/>
        <w:jc w:val="both"/>
        <w:rPr>
          <w:rFonts w:ascii="Arial" w:hAnsi="Arial" w:cs="Arial"/>
          <w:color w:val="000000"/>
        </w:rPr>
      </w:pPr>
      <w:r w:rsidRPr="00434CAF">
        <w:rPr>
          <w:rFonts w:ascii="Arial" w:hAnsi="Arial" w:cs="Arial"/>
          <w:color w:val="000000"/>
        </w:rPr>
        <w:t>c. Ajuste de parâmetros.</w:t>
      </w:r>
    </w:p>
    <w:p w:rsidR="002B3CDE" w:rsidRDefault="00434CAF" w:rsidP="00434CAF">
      <w:pPr>
        <w:autoSpaceDE w:val="0"/>
        <w:autoSpaceDN w:val="0"/>
        <w:adjustRightInd w:val="0"/>
        <w:spacing w:line="360" w:lineRule="auto"/>
        <w:ind w:left="1440"/>
        <w:jc w:val="both"/>
        <w:rPr>
          <w:rFonts w:ascii="Arial" w:hAnsi="Arial" w:cs="Arial"/>
          <w:color w:val="000000"/>
        </w:rPr>
      </w:pPr>
      <w:r w:rsidRPr="00434CAF">
        <w:rPr>
          <w:rFonts w:ascii="Arial" w:hAnsi="Arial" w:cs="Arial"/>
          <w:color w:val="000000"/>
        </w:rPr>
        <w:t>Parâmetros x Resultados</w:t>
      </w:r>
    </w:p>
    <w:p w:rsidR="00C01FBC" w:rsidRDefault="00C01FBC" w:rsidP="00F916E6">
      <w:pPr>
        <w:spacing w:line="360" w:lineRule="auto"/>
        <w:rPr>
          <w:rFonts w:ascii="Arial" w:hAnsi="Arial" w:cs="Arial"/>
          <w:b/>
          <w:color w:val="006C69"/>
          <w:lang w:eastAsia="en-US"/>
        </w:rPr>
      </w:pPr>
      <w:r>
        <w:rPr>
          <w:rFonts w:ascii="Arial" w:hAnsi="Arial" w:cs="Arial"/>
          <w:b/>
          <w:color w:val="006C69"/>
          <w:lang w:eastAsia="en-US"/>
        </w:rPr>
        <w:br w:type="page"/>
      </w:r>
    </w:p>
    <w:p w:rsidR="00BE0C62" w:rsidRPr="00107135" w:rsidRDefault="00BE0C62" w:rsidP="00F916E6">
      <w:pPr>
        <w:pStyle w:val="NormalWeb"/>
        <w:spacing w:before="0" w:beforeAutospacing="0" w:after="0" w:afterAutospacing="0" w:line="360" w:lineRule="auto"/>
        <w:ind w:left="720"/>
        <w:textAlignment w:val="baseline"/>
        <w:rPr>
          <w:rFonts w:ascii="Arial" w:hAnsi="Arial" w:cs="Arial"/>
          <w:color w:val="000000"/>
        </w:rPr>
      </w:pPr>
      <w:r>
        <w:rPr>
          <w:rFonts w:ascii="Arial" w:hAnsi="Arial" w:cs="Arial"/>
          <w:b/>
          <w:color w:val="006C69"/>
          <w:lang w:eastAsia="en-US"/>
        </w:rPr>
        <w:lastRenderedPageBreak/>
        <w:t>DESCRIÇÃO DO TRABALHO FINAL</w:t>
      </w:r>
    </w:p>
    <w:p w:rsidR="002B3CDE" w:rsidRDefault="002B3CDE" w:rsidP="00F916E6">
      <w:pPr>
        <w:autoSpaceDE w:val="0"/>
        <w:autoSpaceDN w:val="0"/>
        <w:adjustRightInd w:val="0"/>
        <w:spacing w:line="360" w:lineRule="auto"/>
        <w:ind w:left="1440"/>
        <w:jc w:val="both"/>
        <w:rPr>
          <w:rFonts w:ascii="Arial" w:hAnsi="Arial" w:cs="Arial"/>
          <w:color w:val="000000"/>
        </w:rPr>
      </w:pPr>
    </w:p>
    <w:p w:rsidR="00B349C4" w:rsidRDefault="00B349C4" w:rsidP="00F6456E">
      <w:pPr>
        <w:numPr>
          <w:ilvl w:val="0"/>
          <w:numId w:val="1"/>
        </w:numPr>
        <w:autoSpaceDE w:val="0"/>
        <w:autoSpaceDN w:val="0"/>
        <w:adjustRightInd w:val="0"/>
        <w:spacing w:line="360" w:lineRule="auto"/>
        <w:jc w:val="both"/>
        <w:rPr>
          <w:rFonts w:ascii="Arial" w:hAnsi="Arial" w:cs="Arial"/>
          <w:color w:val="000000"/>
        </w:rPr>
      </w:pPr>
      <w:r>
        <w:rPr>
          <w:rFonts w:ascii="Arial" w:hAnsi="Arial" w:cs="Arial"/>
          <w:color w:val="000000"/>
        </w:rPr>
        <w:t>Fase de Preparação:</w:t>
      </w:r>
    </w:p>
    <w:p w:rsidR="00B349C4" w:rsidRDefault="00384229" w:rsidP="00F6456E">
      <w:pPr>
        <w:numPr>
          <w:ilvl w:val="1"/>
          <w:numId w:val="1"/>
        </w:numPr>
        <w:autoSpaceDE w:val="0"/>
        <w:autoSpaceDN w:val="0"/>
        <w:adjustRightInd w:val="0"/>
        <w:spacing w:line="360" w:lineRule="auto"/>
        <w:jc w:val="both"/>
        <w:rPr>
          <w:rFonts w:ascii="Arial" w:hAnsi="Arial" w:cs="Arial"/>
          <w:color w:val="000000"/>
        </w:rPr>
      </w:pPr>
      <w:r>
        <w:rPr>
          <w:rFonts w:ascii="Arial" w:hAnsi="Arial" w:cs="Arial"/>
          <w:color w:val="000000"/>
        </w:rPr>
        <w:t>Apresentação</w:t>
      </w:r>
      <w:r w:rsidR="00B349C4">
        <w:rPr>
          <w:rFonts w:ascii="Arial" w:hAnsi="Arial" w:cs="Arial"/>
          <w:color w:val="000000"/>
        </w:rPr>
        <w:t xml:space="preserve"> </w:t>
      </w:r>
      <w:r>
        <w:rPr>
          <w:rFonts w:ascii="Arial" w:hAnsi="Arial" w:cs="Arial"/>
          <w:color w:val="000000"/>
        </w:rPr>
        <w:t>d</w:t>
      </w:r>
      <w:r w:rsidR="00E25B2B">
        <w:rPr>
          <w:rFonts w:ascii="Arial" w:hAnsi="Arial" w:cs="Arial"/>
          <w:color w:val="000000"/>
        </w:rPr>
        <w:t>as ferramentas;</w:t>
      </w:r>
    </w:p>
    <w:p w:rsidR="00B349C4" w:rsidRDefault="00384229" w:rsidP="00F6456E">
      <w:pPr>
        <w:numPr>
          <w:ilvl w:val="1"/>
          <w:numId w:val="1"/>
        </w:numPr>
        <w:autoSpaceDE w:val="0"/>
        <w:autoSpaceDN w:val="0"/>
        <w:adjustRightInd w:val="0"/>
        <w:spacing w:line="360" w:lineRule="auto"/>
        <w:jc w:val="both"/>
        <w:rPr>
          <w:rFonts w:ascii="Arial" w:hAnsi="Arial" w:cs="Arial"/>
          <w:color w:val="000000"/>
        </w:rPr>
      </w:pPr>
      <w:r>
        <w:rPr>
          <w:rFonts w:ascii="Arial" w:hAnsi="Arial" w:cs="Arial"/>
          <w:color w:val="000000"/>
        </w:rPr>
        <w:t xml:space="preserve">Apresentação das </w:t>
      </w:r>
      <w:r w:rsidR="00B349C4" w:rsidRPr="00B349C4">
        <w:rPr>
          <w:rFonts w:ascii="Arial" w:hAnsi="Arial" w:cs="Arial"/>
          <w:color w:val="000000"/>
        </w:rPr>
        <w:t>técnicas</w:t>
      </w:r>
      <w:r w:rsidR="00E25B2B">
        <w:rPr>
          <w:rFonts w:ascii="Arial" w:hAnsi="Arial" w:cs="Arial"/>
          <w:color w:val="000000"/>
        </w:rPr>
        <w:t>;</w:t>
      </w:r>
    </w:p>
    <w:p w:rsidR="002B3CDE" w:rsidRDefault="00384229" w:rsidP="00F6456E">
      <w:pPr>
        <w:numPr>
          <w:ilvl w:val="1"/>
          <w:numId w:val="1"/>
        </w:numPr>
        <w:autoSpaceDE w:val="0"/>
        <w:autoSpaceDN w:val="0"/>
        <w:adjustRightInd w:val="0"/>
        <w:spacing w:line="360" w:lineRule="auto"/>
        <w:jc w:val="both"/>
        <w:rPr>
          <w:rFonts w:ascii="Arial" w:hAnsi="Arial" w:cs="Arial"/>
          <w:color w:val="000000"/>
        </w:rPr>
      </w:pPr>
      <w:r>
        <w:rPr>
          <w:rFonts w:ascii="Arial" w:hAnsi="Arial" w:cs="Arial"/>
          <w:color w:val="000000"/>
        </w:rPr>
        <w:t xml:space="preserve">Apresentação das </w:t>
      </w:r>
      <w:r w:rsidR="00E25B2B">
        <w:rPr>
          <w:rFonts w:ascii="Arial" w:hAnsi="Arial" w:cs="Arial"/>
          <w:color w:val="000000"/>
        </w:rPr>
        <w:t>integrações;</w:t>
      </w:r>
    </w:p>
    <w:p w:rsidR="00B349C4" w:rsidRDefault="00384229" w:rsidP="00F6456E">
      <w:pPr>
        <w:numPr>
          <w:ilvl w:val="1"/>
          <w:numId w:val="1"/>
        </w:numPr>
        <w:autoSpaceDE w:val="0"/>
        <w:autoSpaceDN w:val="0"/>
        <w:adjustRightInd w:val="0"/>
        <w:spacing w:line="360" w:lineRule="auto"/>
        <w:jc w:val="both"/>
        <w:rPr>
          <w:rFonts w:ascii="Arial" w:hAnsi="Arial" w:cs="Arial"/>
          <w:color w:val="000000"/>
        </w:rPr>
      </w:pPr>
      <w:r>
        <w:rPr>
          <w:rFonts w:ascii="Arial" w:hAnsi="Arial" w:cs="Arial"/>
          <w:color w:val="000000"/>
        </w:rPr>
        <w:t>Especificação</w:t>
      </w:r>
      <w:r w:rsidR="00B349C4">
        <w:rPr>
          <w:rFonts w:ascii="Arial" w:hAnsi="Arial" w:cs="Arial"/>
          <w:color w:val="000000"/>
        </w:rPr>
        <w:t xml:space="preserve"> </w:t>
      </w:r>
      <w:r w:rsidR="00F916E6">
        <w:rPr>
          <w:rFonts w:ascii="Arial" w:hAnsi="Arial" w:cs="Arial"/>
          <w:color w:val="000000"/>
        </w:rPr>
        <w:t xml:space="preserve">de </w:t>
      </w:r>
      <w:r w:rsidR="00B349C4">
        <w:rPr>
          <w:rFonts w:ascii="Arial" w:hAnsi="Arial" w:cs="Arial"/>
          <w:color w:val="000000"/>
        </w:rPr>
        <w:t>alg</w:t>
      </w:r>
      <w:r w:rsidR="00E25B2B">
        <w:rPr>
          <w:rFonts w:ascii="Arial" w:hAnsi="Arial" w:cs="Arial"/>
          <w:color w:val="000000"/>
        </w:rPr>
        <w:t>oritmos e frameworks utilizados;</w:t>
      </w:r>
    </w:p>
    <w:p w:rsidR="00B349C4" w:rsidRDefault="00F916E6" w:rsidP="00F6456E">
      <w:pPr>
        <w:numPr>
          <w:ilvl w:val="1"/>
          <w:numId w:val="1"/>
        </w:numPr>
        <w:autoSpaceDE w:val="0"/>
        <w:autoSpaceDN w:val="0"/>
        <w:adjustRightInd w:val="0"/>
        <w:spacing w:line="360" w:lineRule="auto"/>
        <w:jc w:val="both"/>
        <w:rPr>
          <w:rFonts w:ascii="Arial" w:hAnsi="Arial" w:cs="Arial"/>
          <w:color w:val="000000"/>
        </w:rPr>
      </w:pPr>
      <w:r>
        <w:rPr>
          <w:rFonts w:ascii="Arial" w:hAnsi="Arial" w:cs="Arial"/>
          <w:color w:val="000000"/>
        </w:rPr>
        <w:t xml:space="preserve">Apresentação das </w:t>
      </w:r>
      <w:r w:rsidR="00B349C4">
        <w:rPr>
          <w:rFonts w:ascii="Arial" w:hAnsi="Arial" w:cs="Arial"/>
          <w:color w:val="000000"/>
        </w:rPr>
        <w:t>fontes de dados.</w:t>
      </w:r>
    </w:p>
    <w:p w:rsidR="001725A4" w:rsidRDefault="001725A4" w:rsidP="001725A4">
      <w:pPr>
        <w:autoSpaceDE w:val="0"/>
        <w:autoSpaceDN w:val="0"/>
        <w:adjustRightInd w:val="0"/>
        <w:spacing w:line="360" w:lineRule="auto"/>
        <w:jc w:val="both"/>
        <w:rPr>
          <w:rFonts w:ascii="Arial" w:hAnsi="Arial" w:cs="Arial"/>
          <w:color w:val="000000"/>
        </w:rPr>
      </w:pPr>
    </w:p>
    <w:p w:rsidR="00434CAF" w:rsidRPr="00434CAF" w:rsidRDefault="00434CAF" w:rsidP="00434CAF">
      <w:pPr>
        <w:autoSpaceDE w:val="0"/>
        <w:autoSpaceDN w:val="0"/>
        <w:adjustRightInd w:val="0"/>
        <w:spacing w:line="360" w:lineRule="auto"/>
        <w:jc w:val="both"/>
        <w:rPr>
          <w:rFonts w:ascii="Arial" w:hAnsi="Arial" w:cs="Arial"/>
          <w:color w:val="000000"/>
        </w:rPr>
      </w:pPr>
      <w:r w:rsidRPr="00434CAF">
        <w:rPr>
          <w:rFonts w:ascii="Arial" w:hAnsi="Arial" w:cs="Arial"/>
          <w:color w:val="000000"/>
        </w:rPr>
        <w:t xml:space="preserve">a. Apresentação das ferramentas; </w:t>
      </w:r>
    </w:p>
    <w:p w:rsidR="00434CAF" w:rsidRPr="00434CAF" w:rsidRDefault="00434CAF" w:rsidP="00434CAF">
      <w:pPr>
        <w:autoSpaceDE w:val="0"/>
        <w:autoSpaceDN w:val="0"/>
        <w:adjustRightInd w:val="0"/>
        <w:spacing w:line="360" w:lineRule="auto"/>
        <w:jc w:val="both"/>
        <w:rPr>
          <w:rFonts w:ascii="Arial" w:hAnsi="Arial" w:cs="Arial"/>
          <w:color w:val="000000"/>
        </w:rPr>
      </w:pPr>
      <w:r w:rsidRPr="00434CAF">
        <w:rPr>
          <w:rFonts w:ascii="Arial" w:hAnsi="Arial" w:cs="Arial"/>
          <w:color w:val="000000"/>
        </w:rPr>
        <w:t>Pandas e Scikit Learn</w:t>
      </w:r>
    </w:p>
    <w:p w:rsidR="00434CAF" w:rsidRPr="00434CAF" w:rsidRDefault="00434CAF" w:rsidP="00434CAF">
      <w:pPr>
        <w:autoSpaceDE w:val="0"/>
        <w:autoSpaceDN w:val="0"/>
        <w:adjustRightInd w:val="0"/>
        <w:spacing w:line="360" w:lineRule="auto"/>
        <w:jc w:val="both"/>
        <w:rPr>
          <w:rFonts w:ascii="Arial" w:hAnsi="Arial" w:cs="Arial"/>
          <w:color w:val="000000"/>
        </w:rPr>
      </w:pPr>
      <w:r w:rsidRPr="00434CAF">
        <w:rPr>
          <w:rFonts w:ascii="Arial" w:hAnsi="Arial" w:cs="Arial"/>
          <w:color w:val="000000"/>
        </w:rPr>
        <w:t xml:space="preserve">b. Apresentação das técnicas; </w:t>
      </w:r>
    </w:p>
    <w:p w:rsidR="00434CAF" w:rsidRPr="00434CAF" w:rsidRDefault="00434CAF" w:rsidP="00434CAF">
      <w:pPr>
        <w:autoSpaceDE w:val="0"/>
        <w:autoSpaceDN w:val="0"/>
        <w:adjustRightInd w:val="0"/>
        <w:spacing w:line="360" w:lineRule="auto"/>
        <w:jc w:val="both"/>
        <w:rPr>
          <w:rFonts w:ascii="Arial" w:hAnsi="Arial" w:cs="Arial"/>
          <w:color w:val="000000"/>
        </w:rPr>
      </w:pPr>
      <w:r w:rsidRPr="00434CAF">
        <w:rPr>
          <w:rFonts w:ascii="Arial" w:hAnsi="Arial" w:cs="Arial"/>
          <w:color w:val="000000"/>
        </w:rPr>
        <w:t xml:space="preserve">c. Apresentação das integrações; </w:t>
      </w:r>
    </w:p>
    <w:p w:rsidR="00434CAF" w:rsidRPr="00434CAF" w:rsidRDefault="00434CAF" w:rsidP="00434CAF">
      <w:pPr>
        <w:autoSpaceDE w:val="0"/>
        <w:autoSpaceDN w:val="0"/>
        <w:adjustRightInd w:val="0"/>
        <w:spacing w:line="360" w:lineRule="auto"/>
        <w:jc w:val="both"/>
        <w:rPr>
          <w:rFonts w:ascii="Arial" w:hAnsi="Arial" w:cs="Arial"/>
          <w:color w:val="000000"/>
        </w:rPr>
      </w:pPr>
      <w:r w:rsidRPr="00434CAF">
        <w:rPr>
          <w:rFonts w:ascii="Arial" w:hAnsi="Arial" w:cs="Arial"/>
          <w:color w:val="000000"/>
        </w:rPr>
        <w:t xml:space="preserve">d. Especificação de algoritmos e frameworks utilizados; </w:t>
      </w:r>
    </w:p>
    <w:p w:rsidR="001725A4" w:rsidRDefault="00434CAF" w:rsidP="00434CAF">
      <w:pPr>
        <w:autoSpaceDE w:val="0"/>
        <w:autoSpaceDN w:val="0"/>
        <w:adjustRightInd w:val="0"/>
        <w:spacing w:line="360" w:lineRule="auto"/>
        <w:jc w:val="both"/>
        <w:rPr>
          <w:rFonts w:ascii="Arial" w:hAnsi="Arial" w:cs="Arial"/>
          <w:color w:val="000000"/>
        </w:rPr>
      </w:pPr>
      <w:r w:rsidRPr="00434CAF">
        <w:rPr>
          <w:rFonts w:ascii="Arial" w:hAnsi="Arial" w:cs="Arial"/>
          <w:color w:val="000000"/>
        </w:rPr>
        <w:t>e. Apresentação das fontes de dados.</w:t>
      </w:r>
    </w:p>
    <w:p w:rsidR="00434CAF" w:rsidRDefault="00434CAF" w:rsidP="001725A4">
      <w:pPr>
        <w:autoSpaceDE w:val="0"/>
        <w:autoSpaceDN w:val="0"/>
        <w:adjustRightInd w:val="0"/>
        <w:spacing w:line="360" w:lineRule="auto"/>
        <w:jc w:val="both"/>
        <w:rPr>
          <w:rFonts w:ascii="Arial" w:hAnsi="Arial" w:cs="Arial"/>
          <w:color w:val="000000"/>
        </w:rPr>
      </w:pPr>
    </w:p>
    <w:p w:rsidR="00F916E6" w:rsidRDefault="00F916E6" w:rsidP="00F6456E">
      <w:pPr>
        <w:numPr>
          <w:ilvl w:val="0"/>
          <w:numId w:val="1"/>
        </w:numPr>
        <w:autoSpaceDE w:val="0"/>
        <w:autoSpaceDN w:val="0"/>
        <w:adjustRightInd w:val="0"/>
        <w:spacing w:line="360" w:lineRule="auto"/>
        <w:jc w:val="both"/>
        <w:rPr>
          <w:rFonts w:ascii="Arial" w:hAnsi="Arial" w:cs="Arial"/>
          <w:color w:val="000000"/>
        </w:rPr>
      </w:pPr>
      <w:r>
        <w:rPr>
          <w:rFonts w:ascii="Arial" w:hAnsi="Arial" w:cs="Arial"/>
          <w:color w:val="000000"/>
        </w:rPr>
        <w:t>Fase de Processamento.</w:t>
      </w:r>
    </w:p>
    <w:p w:rsidR="00E25B2B" w:rsidRDefault="00E25B2B" w:rsidP="00F6456E">
      <w:pPr>
        <w:numPr>
          <w:ilvl w:val="1"/>
          <w:numId w:val="1"/>
        </w:numPr>
        <w:autoSpaceDE w:val="0"/>
        <w:autoSpaceDN w:val="0"/>
        <w:adjustRightInd w:val="0"/>
        <w:spacing w:line="360" w:lineRule="auto"/>
        <w:jc w:val="both"/>
        <w:rPr>
          <w:rFonts w:ascii="Arial" w:hAnsi="Arial" w:cs="Arial"/>
          <w:color w:val="000000"/>
        </w:rPr>
      </w:pPr>
      <w:r>
        <w:rPr>
          <w:rFonts w:ascii="Arial" w:hAnsi="Arial" w:cs="Arial"/>
          <w:color w:val="000000"/>
        </w:rPr>
        <w:t>Apresentação das ferramentas;</w:t>
      </w:r>
    </w:p>
    <w:p w:rsidR="00E25B2B" w:rsidRDefault="00E25B2B" w:rsidP="00F6456E">
      <w:pPr>
        <w:numPr>
          <w:ilvl w:val="1"/>
          <w:numId w:val="1"/>
        </w:numPr>
        <w:autoSpaceDE w:val="0"/>
        <w:autoSpaceDN w:val="0"/>
        <w:adjustRightInd w:val="0"/>
        <w:spacing w:line="360" w:lineRule="auto"/>
        <w:jc w:val="both"/>
        <w:rPr>
          <w:rFonts w:ascii="Arial" w:hAnsi="Arial" w:cs="Arial"/>
          <w:color w:val="000000"/>
        </w:rPr>
      </w:pPr>
      <w:r>
        <w:rPr>
          <w:rFonts w:ascii="Arial" w:hAnsi="Arial" w:cs="Arial"/>
          <w:color w:val="000000"/>
        </w:rPr>
        <w:t xml:space="preserve">Apresentação das </w:t>
      </w:r>
      <w:r w:rsidRPr="00B349C4">
        <w:rPr>
          <w:rFonts w:ascii="Arial" w:hAnsi="Arial" w:cs="Arial"/>
          <w:color w:val="000000"/>
        </w:rPr>
        <w:t>técnicas</w:t>
      </w:r>
      <w:r>
        <w:rPr>
          <w:rFonts w:ascii="Arial" w:hAnsi="Arial" w:cs="Arial"/>
          <w:color w:val="000000"/>
        </w:rPr>
        <w:t>;</w:t>
      </w:r>
    </w:p>
    <w:p w:rsidR="00E25B2B" w:rsidRDefault="00E25B2B" w:rsidP="00F6456E">
      <w:pPr>
        <w:numPr>
          <w:ilvl w:val="1"/>
          <w:numId w:val="1"/>
        </w:numPr>
        <w:autoSpaceDE w:val="0"/>
        <w:autoSpaceDN w:val="0"/>
        <w:adjustRightInd w:val="0"/>
        <w:spacing w:line="360" w:lineRule="auto"/>
        <w:jc w:val="both"/>
        <w:rPr>
          <w:rFonts w:ascii="Arial" w:hAnsi="Arial" w:cs="Arial"/>
          <w:color w:val="000000"/>
        </w:rPr>
      </w:pPr>
      <w:r>
        <w:rPr>
          <w:rFonts w:ascii="Arial" w:hAnsi="Arial" w:cs="Arial"/>
          <w:color w:val="000000"/>
        </w:rPr>
        <w:t>Apresentação das integrações;</w:t>
      </w:r>
    </w:p>
    <w:p w:rsidR="00E25B2B" w:rsidRDefault="00E25B2B" w:rsidP="00F6456E">
      <w:pPr>
        <w:numPr>
          <w:ilvl w:val="1"/>
          <w:numId w:val="1"/>
        </w:numPr>
        <w:autoSpaceDE w:val="0"/>
        <w:autoSpaceDN w:val="0"/>
        <w:adjustRightInd w:val="0"/>
        <w:spacing w:line="360" w:lineRule="auto"/>
        <w:jc w:val="both"/>
        <w:rPr>
          <w:rFonts w:ascii="Arial" w:hAnsi="Arial" w:cs="Arial"/>
          <w:color w:val="000000"/>
        </w:rPr>
      </w:pPr>
      <w:r>
        <w:rPr>
          <w:rFonts w:ascii="Arial" w:hAnsi="Arial" w:cs="Arial"/>
          <w:color w:val="000000"/>
        </w:rPr>
        <w:t>Especificação de algoritmos e frameworks utilizados;</w:t>
      </w:r>
    </w:p>
    <w:p w:rsidR="00F916E6" w:rsidRDefault="00E25B2B" w:rsidP="00F6456E">
      <w:pPr>
        <w:numPr>
          <w:ilvl w:val="1"/>
          <w:numId w:val="1"/>
        </w:numPr>
        <w:autoSpaceDE w:val="0"/>
        <w:autoSpaceDN w:val="0"/>
        <w:adjustRightInd w:val="0"/>
        <w:spacing w:line="360" w:lineRule="auto"/>
        <w:jc w:val="both"/>
        <w:rPr>
          <w:rFonts w:ascii="Arial" w:hAnsi="Arial" w:cs="Arial"/>
          <w:color w:val="000000"/>
        </w:rPr>
      </w:pPr>
      <w:r>
        <w:rPr>
          <w:rFonts w:ascii="Arial" w:hAnsi="Arial" w:cs="Arial"/>
          <w:color w:val="000000"/>
        </w:rPr>
        <w:t>Apresentação das fontes de dados.</w:t>
      </w:r>
    </w:p>
    <w:p w:rsidR="001725A4" w:rsidRDefault="001725A4" w:rsidP="001725A4">
      <w:pPr>
        <w:autoSpaceDE w:val="0"/>
        <w:autoSpaceDN w:val="0"/>
        <w:adjustRightInd w:val="0"/>
        <w:spacing w:line="360" w:lineRule="auto"/>
        <w:jc w:val="both"/>
        <w:rPr>
          <w:rFonts w:ascii="Arial" w:hAnsi="Arial" w:cs="Arial"/>
          <w:color w:val="000000"/>
        </w:rPr>
      </w:pPr>
    </w:p>
    <w:p w:rsidR="00434CAF" w:rsidRPr="00434CAF" w:rsidRDefault="00434CAF" w:rsidP="00434CAF">
      <w:pPr>
        <w:autoSpaceDE w:val="0"/>
        <w:autoSpaceDN w:val="0"/>
        <w:adjustRightInd w:val="0"/>
        <w:spacing w:line="360" w:lineRule="auto"/>
        <w:jc w:val="both"/>
        <w:rPr>
          <w:rFonts w:ascii="Arial" w:hAnsi="Arial" w:cs="Arial"/>
          <w:color w:val="000000"/>
        </w:rPr>
      </w:pPr>
      <w:r w:rsidRPr="00434CAF">
        <w:rPr>
          <w:rFonts w:ascii="Arial" w:hAnsi="Arial" w:cs="Arial"/>
          <w:color w:val="000000"/>
        </w:rPr>
        <w:t>a. Apresentação das ferramentas;</w:t>
      </w:r>
    </w:p>
    <w:p w:rsidR="00434CAF" w:rsidRPr="00434CAF" w:rsidRDefault="00434CAF" w:rsidP="00434CAF">
      <w:pPr>
        <w:autoSpaceDE w:val="0"/>
        <w:autoSpaceDN w:val="0"/>
        <w:adjustRightInd w:val="0"/>
        <w:spacing w:line="360" w:lineRule="auto"/>
        <w:jc w:val="both"/>
        <w:rPr>
          <w:rFonts w:ascii="Arial" w:hAnsi="Arial" w:cs="Arial"/>
          <w:color w:val="000000"/>
        </w:rPr>
      </w:pPr>
      <w:r w:rsidRPr="00434CAF">
        <w:rPr>
          <w:rFonts w:ascii="Arial" w:hAnsi="Arial" w:cs="Arial"/>
          <w:color w:val="000000"/>
        </w:rPr>
        <w:t>Scikit Learn e Keras</w:t>
      </w:r>
    </w:p>
    <w:p w:rsidR="00434CAF" w:rsidRPr="00434CAF" w:rsidRDefault="00434CAF" w:rsidP="00434CAF">
      <w:pPr>
        <w:autoSpaceDE w:val="0"/>
        <w:autoSpaceDN w:val="0"/>
        <w:adjustRightInd w:val="0"/>
        <w:spacing w:line="360" w:lineRule="auto"/>
        <w:jc w:val="both"/>
        <w:rPr>
          <w:rFonts w:ascii="Arial" w:hAnsi="Arial" w:cs="Arial"/>
          <w:color w:val="000000"/>
        </w:rPr>
      </w:pPr>
      <w:r w:rsidRPr="00434CAF">
        <w:rPr>
          <w:rFonts w:ascii="Arial" w:hAnsi="Arial" w:cs="Arial"/>
          <w:color w:val="000000"/>
        </w:rPr>
        <w:t>b. Apresentação das técnicas;</w:t>
      </w:r>
    </w:p>
    <w:p w:rsidR="00434CAF" w:rsidRPr="00434CAF" w:rsidRDefault="00434CAF" w:rsidP="00434CAF">
      <w:pPr>
        <w:autoSpaceDE w:val="0"/>
        <w:autoSpaceDN w:val="0"/>
        <w:adjustRightInd w:val="0"/>
        <w:spacing w:line="360" w:lineRule="auto"/>
        <w:jc w:val="both"/>
        <w:rPr>
          <w:rFonts w:ascii="Arial" w:hAnsi="Arial" w:cs="Arial"/>
          <w:color w:val="000000"/>
        </w:rPr>
      </w:pPr>
      <w:r w:rsidRPr="00434CAF">
        <w:rPr>
          <w:rFonts w:ascii="Arial" w:hAnsi="Arial" w:cs="Arial"/>
          <w:color w:val="000000"/>
        </w:rPr>
        <w:t>c. Apresentação das integrações;</w:t>
      </w:r>
    </w:p>
    <w:p w:rsidR="00434CAF" w:rsidRPr="00434CAF" w:rsidRDefault="00434CAF" w:rsidP="00434CAF">
      <w:pPr>
        <w:autoSpaceDE w:val="0"/>
        <w:autoSpaceDN w:val="0"/>
        <w:adjustRightInd w:val="0"/>
        <w:spacing w:line="360" w:lineRule="auto"/>
        <w:jc w:val="both"/>
        <w:rPr>
          <w:rFonts w:ascii="Arial" w:hAnsi="Arial" w:cs="Arial"/>
          <w:color w:val="000000"/>
        </w:rPr>
      </w:pPr>
      <w:r w:rsidRPr="00434CAF">
        <w:rPr>
          <w:rFonts w:ascii="Arial" w:hAnsi="Arial" w:cs="Arial"/>
          <w:color w:val="000000"/>
        </w:rPr>
        <w:t>d. Especificação de algoritmos e frameworks utilizados;</w:t>
      </w:r>
    </w:p>
    <w:p w:rsidR="001725A4" w:rsidRDefault="00434CAF" w:rsidP="00434CAF">
      <w:pPr>
        <w:autoSpaceDE w:val="0"/>
        <w:autoSpaceDN w:val="0"/>
        <w:adjustRightInd w:val="0"/>
        <w:spacing w:line="360" w:lineRule="auto"/>
        <w:jc w:val="both"/>
        <w:rPr>
          <w:rFonts w:ascii="Arial" w:hAnsi="Arial" w:cs="Arial"/>
          <w:color w:val="000000"/>
        </w:rPr>
      </w:pPr>
      <w:r w:rsidRPr="00434CAF">
        <w:rPr>
          <w:rFonts w:ascii="Arial" w:hAnsi="Arial" w:cs="Arial"/>
          <w:color w:val="000000"/>
        </w:rPr>
        <w:t>e. Apresentação das fontes de dados.</w:t>
      </w:r>
    </w:p>
    <w:p w:rsidR="001725A4" w:rsidRPr="006907BB" w:rsidRDefault="001725A4" w:rsidP="001725A4">
      <w:pPr>
        <w:autoSpaceDE w:val="0"/>
        <w:autoSpaceDN w:val="0"/>
        <w:adjustRightInd w:val="0"/>
        <w:spacing w:line="360" w:lineRule="auto"/>
        <w:jc w:val="both"/>
        <w:rPr>
          <w:rFonts w:ascii="Arial" w:hAnsi="Arial" w:cs="Arial"/>
          <w:color w:val="000000"/>
          <w:rPrChange w:id="3" w:author="IGTII" w:date="2018-12-10T18:15:00Z">
            <w:rPr>
              <w:rFonts w:ascii="Arial" w:hAnsi="Arial" w:cs="Arial"/>
              <w:color w:val="000000"/>
            </w:rPr>
          </w:rPrChange>
        </w:rPr>
      </w:pPr>
    </w:p>
    <w:p w:rsidR="00B349C4" w:rsidRDefault="006907BB" w:rsidP="00F6456E">
      <w:pPr>
        <w:numPr>
          <w:ilvl w:val="0"/>
          <w:numId w:val="1"/>
        </w:numPr>
        <w:autoSpaceDE w:val="0"/>
        <w:autoSpaceDN w:val="0"/>
        <w:adjustRightInd w:val="0"/>
        <w:spacing w:line="360" w:lineRule="auto"/>
        <w:jc w:val="both"/>
        <w:rPr>
          <w:rFonts w:ascii="Arial" w:hAnsi="Arial" w:cs="Arial"/>
          <w:color w:val="000000"/>
        </w:rPr>
      </w:pPr>
      <w:ins w:id="4" w:author="IGTII" w:date="2018-12-10T18:15:00Z">
        <w:r>
          <w:rPr>
            <w:rFonts w:ascii="Arial" w:hAnsi="Arial" w:cs="Arial"/>
            <w:color w:val="000000"/>
          </w:rPr>
          <w:t xml:space="preserve"> </w:t>
        </w:r>
      </w:ins>
      <w:r w:rsidR="00B349C4">
        <w:rPr>
          <w:rFonts w:ascii="Arial" w:hAnsi="Arial" w:cs="Arial"/>
          <w:color w:val="000000"/>
        </w:rPr>
        <w:t>Fase de Armazenamento.</w:t>
      </w:r>
    </w:p>
    <w:p w:rsidR="00E25B2B" w:rsidRDefault="00E25B2B" w:rsidP="00F6456E">
      <w:pPr>
        <w:numPr>
          <w:ilvl w:val="1"/>
          <w:numId w:val="1"/>
        </w:numPr>
        <w:autoSpaceDE w:val="0"/>
        <w:autoSpaceDN w:val="0"/>
        <w:adjustRightInd w:val="0"/>
        <w:spacing w:line="360" w:lineRule="auto"/>
        <w:jc w:val="both"/>
        <w:rPr>
          <w:rFonts w:ascii="Arial" w:hAnsi="Arial" w:cs="Arial"/>
          <w:color w:val="000000"/>
        </w:rPr>
      </w:pPr>
      <w:r>
        <w:rPr>
          <w:rFonts w:ascii="Arial" w:hAnsi="Arial" w:cs="Arial"/>
          <w:color w:val="000000"/>
        </w:rPr>
        <w:t>Apresentação das ferramentas;</w:t>
      </w:r>
    </w:p>
    <w:p w:rsidR="00E25B2B" w:rsidRDefault="00E25B2B" w:rsidP="00F6456E">
      <w:pPr>
        <w:numPr>
          <w:ilvl w:val="1"/>
          <w:numId w:val="1"/>
        </w:numPr>
        <w:autoSpaceDE w:val="0"/>
        <w:autoSpaceDN w:val="0"/>
        <w:adjustRightInd w:val="0"/>
        <w:spacing w:line="360" w:lineRule="auto"/>
        <w:jc w:val="both"/>
        <w:rPr>
          <w:rFonts w:ascii="Arial" w:hAnsi="Arial" w:cs="Arial"/>
          <w:color w:val="000000"/>
        </w:rPr>
      </w:pPr>
      <w:r>
        <w:rPr>
          <w:rFonts w:ascii="Arial" w:hAnsi="Arial" w:cs="Arial"/>
          <w:color w:val="000000"/>
        </w:rPr>
        <w:t xml:space="preserve">Apresentação das </w:t>
      </w:r>
      <w:r w:rsidRPr="00B349C4">
        <w:rPr>
          <w:rFonts w:ascii="Arial" w:hAnsi="Arial" w:cs="Arial"/>
          <w:color w:val="000000"/>
        </w:rPr>
        <w:t>técnicas</w:t>
      </w:r>
      <w:r>
        <w:rPr>
          <w:rFonts w:ascii="Arial" w:hAnsi="Arial" w:cs="Arial"/>
          <w:color w:val="000000"/>
        </w:rPr>
        <w:t>;</w:t>
      </w:r>
    </w:p>
    <w:p w:rsidR="00E25B2B" w:rsidRDefault="00E25B2B" w:rsidP="00F6456E">
      <w:pPr>
        <w:numPr>
          <w:ilvl w:val="1"/>
          <w:numId w:val="1"/>
        </w:numPr>
        <w:autoSpaceDE w:val="0"/>
        <w:autoSpaceDN w:val="0"/>
        <w:adjustRightInd w:val="0"/>
        <w:spacing w:line="360" w:lineRule="auto"/>
        <w:jc w:val="both"/>
        <w:rPr>
          <w:rFonts w:ascii="Arial" w:hAnsi="Arial" w:cs="Arial"/>
          <w:color w:val="000000"/>
        </w:rPr>
      </w:pPr>
      <w:r>
        <w:rPr>
          <w:rFonts w:ascii="Arial" w:hAnsi="Arial" w:cs="Arial"/>
          <w:color w:val="000000"/>
        </w:rPr>
        <w:t>Apresentação das integrações;</w:t>
      </w:r>
    </w:p>
    <w:p w:rsidR="00E25B2B" w:rsidRDefault="00E25B2B" w:rsidP="00F6456E">
      <w:pPr>
        <w:numPr>
          <w:ilvl w:val="1"/>
          <w:numId w:val="1"/>
        </w:numPr>
        <w:autoSpaceDE w:val="0"/>
        <w:autoSpaceDN w:val="0"/>
        <w:adjustRightInd w:val="0"/>
        <w:spacing w:line="360" w:lineRule="auto"/>
        <w:jc w:val="both"/>
        <w:rPr>
          <w:rFonts w:ascii="Arial" w:hAnsi="Arial" w:cs="Arial"/>
          <w:color w:val="000000"/>
        </w:rPr>
      </w:pPr>
      <w:r>
        <w:rPr>
          <w:rFonts w:ascii="Arial" w:hAnsi="Arial" w:cs="Arial"/>
          <w:color w:val="000000"/>
        </w:rPr>
        <w:lastRenderedPageBreak/>
        <w:t>Especificação de algoritmos e frameworks utilizados;</w:t>
      </w:r>
    </w:p>
    <w:p w:rsidR="00B349C4" w:rsidRDefault="00E25B2B" w:rsidP="00F6456E">
      <w:pPr>
        <w:numPr>
          <w:ilvl w:val="1"/>
          <w:numId w:val="1"/>
        </w:numPr>
        <w:autoSpaceDE w:val="0"/>
        <w:autoSpaceDN w:val="0"/>
        <w:adjustRightInd w:val="0"/>
        <w:spacing w:line="360" w:lineRule="auto"/>
        <w:jc w:val="both"/>
        <w:rPr>
          <w:rFonts w:ascii="Arial" w:hAnsi="Arial" w:cs="Arial"/>
          <w:color w:val="000000"/>
        </w:rPr>
      </w:pPr>
      <w:r>
        <w:rPr>
          <w:rFonts w:ascii="Arial" w:hAnsi="Arial" w:cs="Arial"/>
          <w:color w:val="000000"/>
        </w:rPr>
        <w:t>Apresentação das fontes de dados.</w:t>
      </w:r>
    </w:p>
    <w:p w:rsidR="001725A4" w:rsidRDefault="001725A4" w:rsidP="001725A4">
      <w:pPr>
        <w:autoSpaceDE w:val="0"/>
        <w:autoSpaceDN w:val="0"/>
        <w:adjustRightInd w:val="0"/>
        <w:spacing w:line="360" w:lineRule="auto"/>
        <w:jc w:val="both"/>
        <w:rPr>
          <w:rFonts w:ascii="Arial" w:hAnsi="Arial" w:cs="Arial"/>
          <w:color w:val="000000"/>
        </w:rPr>
      </w:pPr>
    </w:p>
    <w:p w:rsidR="00434CAF" w:rsidRPr="00434CAF" w:rsidRDefault="00434CAF" w:rsidP="00434CAF">
      <w:pPr>
        <w:autoSpaceDE w:val="0"/>
        <w:autoSpaceDN w:val="0"/>
        <w:adjustRightInd w:val="0"/>
        <w:spacing w:line="360" w:lineRule="auto"/>
        <w:jc w:val="both"/>
        <w:rPr>
          <w:rFonts w:ascii="Arial" w:hAnsi="Arial" w:cs="Arial"/>
          <w:color w:val="000000"/>
        </w:rPr>
      </w:pPr>
      <w:r w:rsidRPr="00434CAF">
        <w:rPr>
          <w:rFonts w:ascii="Arial" w:hAnsi="Arial" w:cs="Arial"/>
          <w:color w:val="000000"/>
        </w:rPr>
        <w:t>a. Apresentação das ferramentas;</w:t>
      </w:r>
    </w:p>
    <w:p w:rsidR="00434CAF" w:rsidRPr="00434CAF" w:rsidRDefault="00434CAF" w:rsidP="00434CAF">
      <w:pPr>
        <w:autoSpaceDE w:val="0"/>
        <w:autoSpaceDN w:val="0"/>
        <w:adjustRightInd w:val="0"/>
        <w:spacing w:line="360" w:lineRule="auto"/>
        <w:jc w:val="both"/>
        <w:rPr>
          <w:rFonts w:ascii="Arial" w:hAnsi="Arial" w:cs="Arial"/>
          <w:color w:val="000000"/>
        </w:rPr>
      </w:pPr>
      <w:r w:rsidRPr="00434CAF">
        <w:rPr>
          <w:rFonts w:ascii="Arial" w:hAnsi="Arial" w:cs="Arial"/>
          <w:color w:val="000000"/>
        </w:rPr>
        <w:t>Scikit learn (pickle)</w:t>
      </w:r>
    </w:p>
    <w:p w:rsidR="00434CAF" w:rsidRPr="00434CAF" w:rsidRDefault="00434CAF" w:rsidP="00434CAF">
      <w:pPr>
        <w:autoSpaceDE w:val="0"/>
        <w:autoSpaceDN w:val="0"/>
        <w:adjustRightInd w:val="0"/>
        <w:spacing w:line="360" w:lineRule="auto"/>
        <w:jc w:val="both"/>
        <w:rPr>
          <w:rFonts w:ascii="Arial" w:hAnsi="Arial" w:cs="Arial"/>
          <w:color w:val="000000"/>
        </w:rPr>
      </w:pPr>
      <w:r w:rsidRPr="00434CAF">
        <w:rPr>
          <w:rFonts w:ascii="Arial" w:hAnsi="Arial" w:cs="Arial"/>
          <w:color w:val="000000"/>
        </w:rPr>
        <w:t>b. Apresentação das técnicas;</w:t>
      </w:r>
    </w:p>
    <w:p w:rsidR="00434CAF" w:rsidRPr="00434CAF" w:rsidRDefault="00434CAF" w:rsidP="00434CAF">
      <w:pPr>
        <w:autoSpaceDE w:val="0"/>
        <w:autoSpaceDN w:val="0"/>
        <w:adjustRightInd w:val="0"/>
        <w:spacing w:line="360" w:lineRule="auto"/>
        <w:jc w:val="both"/>
        <w:rPr>
          <w:rFonts w:ascii="Arial" w:hAnsi="Arial" w:cs="Arial"/>
          <w:color w:val="000000"/>
        </w:rPr>
      </w:pPr>
      <w:r w:rsidRPr="00434CAF">
        <w:rPr>
          <w:rFonts w:ascii="Arial" w:hAnsi="Arial" w:cs="Arial"/>
          <w:color w:val="000000"/>
        </w:rPr>
        <w:t>c. Apresentação das integrações;</w:t>
      </w:r>
    </w:p>
    <w:p w:rsidR="00434CAF" w:rsidRPr="00434CAF" w:rsidRDefault="00434CAF" w:rsidP="00434CAF">
      <w:pPr>
        <w:autoSpaceDE w:val="0"/>
        <w:autoSpaceDN w:val="0"/>
        <w:adjustRightInd w:val="0"/>
        <w:spacing w:line="360" w:lineRule="auto"/>
        <w:jc w:val="both"/>
        <w:rPr>
          <w:rFonts w:ascii="Arial" w:hAnsi="Arial" w:cs="Arial"/>
          <w:color w:val="000000"/>
        </w:rPr>
      </w:pPr>
      <w:r w:rsidRPr="00434CAF">
        <w:rPr>
          <w:rFonts w:ascii="Arial" w:hAnsi="Arial" w:cs="Arial"/>
          <w:color w:val="000000"/>
        </w:rPr>
        <w:t>d. Especificação de algoritmos e frameworks utilizados;</w:t>
      </w:r>
    </w:p>
    <w:p w:rsidR="00434CAF" w:rsidRDefault="00434CAF" w:rsidP="00434CAF">
      <w:pPr>
        <w:autoSpaceDE w:val="0"/>
        <w:autoSpaceDN w:val="0"/>
        <w:adjustRightInd w:val="0"/>
        <w:spacing w:line="360" w:lineRule="auto"/>
        <w:jc w:val="both"/>
        <w:rPr>
          <w:rFonts w:ascii="Arial" w:hAnsi="Arial" w:cs="Arial"/>
          <w:color w:val="000000"/>
        </w:rPr>
      </w:pPr>
      <w:r w:rsidRPr="00434CAF">
        <w:rPr>
          <w:rFonts w:ascii="Arial" w:hAnsi="Arial" w:cs="Arial"/>
          <w:color w:val="000000"/>
        </w:rPr>
        <w:t>e. Apresentação das fontes de dados.</w:t>
      </w:r>
    </w:p>
    <w:p w:rsidR="00B349C4" w:rsidRDefault="00B349C4" w:rsidP="00F916E6">
      <w:pPr>
        <w:autoSpaceDE w:val="0"/>
        <w:autoSpaceDN w:val="0"/>
        <w:adjustRightInd w:val="0"/>
        <w:spacing w:line="360" w:lineRule="auto"/>
        <w:ind w:left="1440"/>
        <w:jc w:val="both"/>
        <w:rPr>
          <w:rFonts w:ascii="Arial" w:hAnsi="Arial" w:cs="Arial"/>
          <w:color w:val="000000"/>
        </w:rPr>
      </w:pPr>
    </w:p>
    <w:p w:rsidR="002B3CDE" w:rsidRDefault="006907BB" w:rsidP="00F6456E">
      <w:pPr>
        <w:numPr>
          <w:ilvl w:val="0"/>
          <w:numId w:val="1"/>
        </w:numPr>
        <w:autoSpaceDE w:val="0"/>
        <w:autoSpaceDN w:val="0"/>
        <w:adjustRightInd w:val="0"/>
        <w:spacing w:line="360" w:lineRule="auto"/>
        <w:jc w:val="both"/>
        <w:rPr>
          <w:rFonts w:ascii="Arial" w:hAnsi="Arial" w:cs="Arial"/>
          <w:color w:val="000000"/>
        </w:rPr>
      </w:pPr>
      <w:ins w:id="5" w:author="IGTII" w:date="2018-12-10T18:16:00Z">
        <w:r>
          <w:rPr>
            <w:rFonts w:ascii="Arial" w:hAnsi="Arial" w:cs="Arial"/>
            <w:color w:val="000000"/>
          </w:rPr>
          <w:t xml:space="preserve"> </w:t>
        </w:r>
      </w:ins>
      <w:r w:rsidR="00B349C4">
        <w:rPr>
          <w:rFonts w:ascii="Arial" w:hAnsi="Arial" w:cs="Arial"/>
          <w:color w:val="000000"/>
        </w:rPr>
        <w:t>Fase de Visualização dos Dados.</w:t>
      </w:r>
    </w:p>
    <w:p w:rsidR="00E25B2B" w:rsidRDefault="00E25B2B" w:rsidP="00F6456E">
      <w:pPr>
        <w:numPr>
          <w:ilvl w:val="1"/>
          <w:numId w:val="1"/>
        </w:numPr>
        <w:autoSpaceDE w:val="0"/>
        <w:autoSpaceDN w:val="0"/>
        <w:adjustRightInd w:val="0"/>
        <w:spacing w:line="360" w:lineRule="auto"/>
        <w:jc w:val="both"/>
        <w:rPr>
          <w:rFonts w:ascii="Arial" w:hAnsi="Arial" w:cs="Arial"/>
          <w:color w:val="000000"/>
        </w:rPr>
      </w:pPr>
      <w:r>
        <w:rPr>
          <w:rFonts w:ascii="Arial" w:hAnsi="Arial" w:cs="Arial"/>
          <w:color w:val="000000"/>
        </w:rPr>
        <w:t>Apresentação das ferramentas;</w:t>
      </w:r>
    </w:p>
    <w:p w:rsidR="00E25B2B" w:rsidRDefault="00E25B2B" w:rsidP="00F6456E">
      <w:pPr>
        <w:numPr>
          <w:ilvl w:val="1"/>
          <w:numId w:val="1"/>
        </w:numPr>
        <w:autoSpaceDE w:val="0"/>
        <w:autoSpaceDN w:val="0"/>
        <w:adjustRightInd w:val="0"/>
        <w:spacing w:line="360" w:lineRule="auto"/>
        <w:jc w:val="both"/>
        <w:rPr>
          <w:rFonts w:ascii="Arial" w:hAnsi="Arial" w:cs="Arial"/>
          <w:color w:val="000000"/>
        </w:rPr>
      </w:pPr>
      <w:r>
        <w:rPr>
          <w:rFonts w:ascii="Arial" w:hAnsi="Arial" w:cs="Arial"/>
          <w:color w:val="000000"/>
        </w:rPr>
        <w:t xml:space="preserve">Apresentação das </w:t>
      </w:r>
      <w:r w:rsidRPr="00B349C4">
        <w:rPr>
          <w:rFonts w:ascii="Arial" w:hAnsi="Arial" w:cs="Arial"/>
          <w:color w:val="000000"/>
        </w:rPr>
        <w:t>técnicas</w:t>
      </w:r>
      <w:r>
        <w:rPr>
          <w:rFonts w:ascii="Arial" w:hAnsi="Arial" w:cs="Arial"/>
          <w:color w:val="000000"/>
        </w:rPr>
        <w:t>;</w:t>
      </w:r>
    </w:p>
    <w:p w:rsidR="00E25B2B" w:rsidRDefault="00E25B2B" w:rsidP="00F6456E">
      <w:pPr>
        <w:numPr>
          <w:ilvl w:val="1"/>
          <w:numId w:val="1"/>
        </w:numPr>
        <w:autoSpaceDE w:val="0"/>
        <w:autoSpaceDN w:val="0"/>
        <w:adjustRightInd w:val="0"/>
        <w:spacing w:line="360" w:lineRule="auto"/>
        <w:jc w:val="both"/>
        <w:rPr>
          <w:rFonts w:ascii="Arial" w:hAnsi="Arial" w:cs="Arial"/>
          <w:color w:val="000000"/>
        </w:rPr>
      </w:pPr>
      <w:r>
        <w:rPr>
          <w:rFonts w:ascii="Arial" w:hAnsi="Arial" w:cs="Arial"/>
          <w:color w:val="000000"/>
        </w:rPr>
        <w:t>Apresentação das integrações;</w:t>
      </w:r>
    </w:p>
    <w:p w:rsidR="00F916E6" w:rsidRPr="001725A4" w:rsidRDefault="00E25B2B" w:rsidP="00F6456E">
      <w:pPr>
        <w:numPr>
          <w:ilvl w:val="1"/>
          <w:numId w:val="1"/>
        </w:numPr>
        <w:autoSpaceDE w:val="0"/>
        <w:autoSpaceDN w:val="0"/>
        <w:adjustRightInd w:val="0"/>
        <w:spacing w:line="360" w:lineRule="auto"/>
        <w:jc w:val="both"/>
        <w:rPr>
          <w:rFonts w:ascii="Arial" w:hAnsi="Arial" w:cs="Arial"/>
          <w:b/>
          <w:color w:val="006C69"/>
          <w:lang w:eastAsia="en-US"/>
        </w:rPr>
      </w:pPr>
      <w:r>
        <w:rPr>
          <w:rFonts w:ascii="Arial" w:hAnsi="Arial" w:cs="Arial"/>
          <w:color w:val="000000"/>
        </w:rPr>
        <w:t>Especificação de algoritmos e frameworks utilizados;</w:t>
      </w:r>
    </w:p>
    <w:p w:rsidR="001725A4" w:rsidRDefault="001725A4" w:rsidP="001725A4">
      <w:pPr>
        <w:autoSpaceDE w:val="0"/>
        <w:autoSpaceDN w:val="0"/>
        <w:adjustRightInd w:val="0"/>
        <w:spacing w:line="360" w:lineRule="auto"/>
        <w:jc w:val="both"/>
        <w:rPr>
          <w:rFonts w:ascii="Arial" w:hAnsi="Arial" w:cs="Arial"/>
          <w:b/>
          <w:color w:val="006C69"/>
          <w:lang w:eastAsia="en-US"/>
        </w:rPr>
      </w:pPr>
    </w:p>
    <w:p w:rsidR="00434CAF" w:rsidRPr="00434CAF" w:rsidRDefault="00434CAF" w:rsidP="00434CAF">
      <w:pPr>
        <w:pStyle w:val="NormalWeb"/>
        <w:spacing w:before="0" w:beforeAutospacing="0" w:after="0" w:afterAutospacing="0" w:line="360" w:lineRule="auto"/>
        <w:ind w:left="720"/>
        <w:textAlignment w:val="baseline"/>
        <w:rPr>
          <w:rFonts w:ascii="Arial" w:hAnsi="Arial" w:cs="Arial"/>
          <w:color w:val="006C69"/>
          <w:lang w:eastAsia="en-US"/>
        </w:rPr>
      </w:pPr>
      <w:r w:rsidRPr="00434CAF">
        <w:rPr>
          <w:rFonts w:ascii="Arial" w:hAnsi="Arial" w:cs="Arial"/>
          <w:color w:val="006C69"/>
          <w:lang w:eastAsia="en-US"/>
        </w:rPr>
        <w:t>a. Apresentação das ferramentas;</w:t>
      </w:r>
    </w:p>
    <w:p w:rsidR="00434CAF" w:rsidRPr="00434CAF" w:rsidRDefault="00434CAF" w:rsidP="00434CAF">
      <w:pPr>
        <w:pStyle w:val="NormalWeb"/>
        <w:spacing w:before="0" w:beforeAutospacing="0" w:after="0" w:afterAutospacing="0" w:line="360" w:lineRule="auto"/>
        <w:ind w:left="720"/>
        <w:textAlignment w:val="baseline"/>
        <w:rPr>
          <w:rFonts w:ascii="Arial" w:hAnsi="Arial" w:cs="Arial"/>
          <w:color w:val="006C69"/>
          <w:lang w:eastAsia="en-US"/>
        </w:rPr>
      </w:pPr>
      <w:r w:rsidRPr="00434CAF">
        <w:rPr>
          <w:rFonts w:ascii="Arial" w:hAnsi="Arial" w:cs="Arial"/>
          <w:color w:val="006C69"/>
          <w:lang w:eastAsia="en-US"/>
        </w:rPr>
        <w:t>Matplotlib</w:t>
      </w:r>
    </w:p>
    <w:p w:rsidR="00434CAF" w:rsidRPr="00434CAF" w:rsidRDefault="00434CAF" w:rsidP="00434CAF">
      <w:pPr>
        <w:pStyle w:val="NormalWeb"/>
        <w:spacing w:before="0" w:beforeAutospacing="0" w:after="0" w:afterAutospacing="0" w:line="360" w:lineRule="auto"/>
        <w:ind w:left="720"/>
        <w:textAlignment w:val="baseline"/>
        <w:rPr>
          <w:rFonts w:ascii="Arial" w:hAnsi="Arial" w:cs="Arial"/>
          <w:color w:val="006C69"/>
          <w:lang w:eastAsia="en-US"/>
        </w:rPr>
      </w:pPr>
      <w:r w:rsidRPr="00434CAF">
        <w:rPr>
          <w:rFonts w:ascii="Arial" w:hAnsi="Arial" w:cs="Arial"/>
          <w:color w:val="006C69"/>
          <w:lang w:eastAsia="en-US"/>
        </w:rPr>
        <w:t>b. Apresentação das técnicas;</w:t>
      </w:r>
    </w:p>
    <w:p w:rsidR="00434CAF" w:rsidRPr="00434CAF" w:rsidRDefault="00434CAF" w:rsidP="00434CAF">
      <w:pPr>
        <w:pStyle w:val="NormalWeb"/>
        <w:spacing w:before="0" w:beforeAutospacing="0" w:after="0" w:afterAutospacing="0" w:line="360" w:lineRule="auto"/>
        <w:ind w:left="720"/>
        <w:textAlignment w:val="baseline"/>
        <w:rPr>
          <w:rFonts w:ascii="Arial" w:hAnsi="Arial" w:cs="Arial"/>
          <w:color w:val="006C69"/>
          <w:lang w:eastAsia="en-US"/>
        </w:rPr>
      </w:pPr>
      <w:r w:rsidRPr="00434CAF">
        <w:rPr>
          <w:rFonts w:ascii="Arial" w:hAnsi="Arial" w:cs="Arial"/>
          <w:color w:val="006C69"/>
          <w:lang w:eastAsia="en-US"/>
        </w:rPr>
        <w:t>c. Apresentação das integrações;</w:t>
      </w:r>
    </w:p>
    <w:p w:rsidR="00F916E6" w:rsidRPr="00434CAF" w:rsidRDefault="00434CAF" w:rsidP="00434CAF">
      <w:pPr>
        <w:pStyle w:val="NormalWeb"/>
        <w:spacing w:before="0" w:beforeAutospacing="0" w:after="0" w:afterAutospacing="0" w:line="360" w:lineRule="auto"/>
        <w:ind w:left="720"/>
        <w:textAlignment w:val="baseline"/>
        <w:rPr>
          <w:rFonts w:ascii="Arial" w:hAnsi="Arial" w:cs="Arial"/>
          <w:color w:val="006C69"/>
          <w:lang w:eastAsia="en-US"/>
        </w:rPr>
      </w:pPr>
      <w:r w:rsidRPr="00434CAF">
        <w:rPr>
          <w:rFonts w:ascii="Arial" w:hAnsi="Arial" w:cs="Arial"/>
          <w:color w:val="006C69"/>
          <w:lang w:eastAsia="en-US"/>
        </w:rPr>
        <w:t>d. Especificação de algoritmos e frameworks utilizados;</w:t>
      </w:r>
    </w:p>
    <w:p w:rsidR="00F916E6" w:rsidRDefault="00F916E6" w:rsidP="00F916E6">
      <w:pPr>
        <w:spacing w:line="360" w:lineRule="auto"/>
        <w:rPr>
          <w:rFonts w:ascii="Arial" w:hAnsi="Arial" w:cs="Arial"/>
          <w:b/>
          <w:color w:val="006C69"/>
          <w:lang w:eastAsia="en-US"/>
        </w:rPr>
      </w:pPr>
      <w:r>
        <w:rPr>
          <w:rFonts w:ascii="Arial" w:hAnsi="Arial" w:cs="Arial"/>
          <w:b/>
          <w:color w:val="006C69"/>
          <w:lang w:eastAsia="en-US"/>
        </w:rPr>
        <w:br w:type="page"/>
      </w:r>
    </w:p>
    <w:p w:rsidR="00C01FBC" w:rsidRDefault="00C01FBC" w:rsidP="00F916E6">
      <w:pPr>
        <w:pStyle w:val="NormalWeb"/>
        <w:spacing w:before="0" w:beforeAutospacing="0" w:after="0" w:afterAutospacing="0" w:line="360" w:lineRule="auto"/>
        <w:ind w:left="720"/>
        <w:textAlignment w:val="baseline"/>
        <w:rPr>
          <w:rFonts w:ascii="Arial" w:hAnsi="Arial" w:cs="Arial"/>
          <w:b/>
          <w:color w:val="006C69"/>
          <w:lang w:eastAsia="en-US"/>
        </w:rPr>
      </w:pPr>
      <w:r>
        <w:rPr>
          <w:rFonts w:ascii="Arial" w:hAnsi="Arial" w:cs="Arial"/>
          <w:b/>
          <w:color w:val="006C69"/>
          <w:lang w:eastAsia="en-US"/>
        </w:rPr>
        <w:lastRenderedPageBreak/>
        <w:t>RESULTADOS</w:t>
      </w:r>
    </w:p>
    <w:p w:rsidR="00C01FBC" w:rsidRPr="00107135" w:rsidRDefault="00C01FBC" w:rsidP="00F916E6">
      <w:pPr>
        <w:pStyle w:val="NormalWeb"/>
        <w:spacing w:before="0" w:beforeAutospacing="0" w:after="0" w:afterAutospacing="0" w:line="360" w:lineRule="auto"/>
        <w:ind w:left="720"/>
        <w:textAlignment w:val="baseline"/>
        <w:rPr>
          <w:rFonts w:ascii="Arial" w:hAnsi="Arial" w:cs="Arial"/>
          <w:color w:val="000000"/>
        </w:rPr>
      </w:pPr>
    </w:p>
    <w:p w:rsidR="00C01FBC" w:rsidRDefault="006907BB" w:rsidP="00F6456E">
      <w:pPr>
        <w:numPr>
          <w:ilvl w:val="0"/>
          <w:numId w:val="1"/>
        </w:numPr>
        <w:autoSpaceDE w:val="0"/>
        <w:autoSpaceDN w:val="0"/>
        <w:adjustRightInd w:val="0"/>
        <w:spacing w:line="360" w:lineRule="auto"/>
        <w:jc w:val="both"/>
        <w:rPr>
          <w:rFonts w:ascii="Arial" w:hAnsi="Arial" w:cs="Arial"/>
          <w:color w:val="000000"/>
        </w:rPr>
      </w:pPr>
      <w:ins w:id="6" w:author="IGTII" w:date="2018-12-10T18:16:00Z">
        <w:r>
          <w:rPr>
            <w:rFonts w:ascii="Arial" w:hAnsi="Arial" w:cs="Arial"/>
            <w:color w:val="000000"/>
          </w:rPr>
          <w:t xml:space="preserve"> </w:t>
        </w:r>
      </w:ins>
      <w:r w:rsidR="00F916E6">
        <w:rPr>
          <w:rFonts w:ascii="Arial" w:hAnsi="Arial" w:cs="Arial"/>
          <w:color w:val="000000"/>
        </w:rPr>
        <w:t>Descrição e análise d</w:t>
      </w:r>
      <w:r w:rsidR="00C01FBC">
        <w:rPr>
          <w:rFonts w:ascii="Arial" w:hAnsi="Arial" w:cs="Arial"/>
          <w:color w:val="000000"/>
        </w:rPr>
        <w:t>os resultados alcançados:</w:t>
      </w:r>
    </w:p>
    <w:p w:rsidR="002E1C1E" w:rsidRDefault="00F916E6" w:rsidP="00F6456E">
      <w:pPr>
        <w:numPr>
          <w:ilvl w:val="1"/>
          <w:numId w:val="1"/>
        </w:numPr>
        <w:autoSpaceDE w:val="0"/>
        <w:autoSpaceDN w:val="0"/>
        <w:adjustRightInd w:val="0"/>
        <w:spacing w:line="360" w:lineRule="auto"/>
        <w:jc w:val="both"/>
        <w:rPr>
          <w:rFonts w:ascii="Arial" w:hAnsi="Arial" w:cs="Arial"/>
          <w:color w:val="000000"/>
        </w:rPr>
      </w:pPr>
      <w:r>
        <w:rPr>
          <w:rFonts w:ascii="Arial" w:hAnsi="Arial" w:cs="Arial"/>
          <w:color w:val="000000"/>
        </w:rPr>
        <w:t>R</w:t>
      </w:r>
      <w:r w:rsidR="002E1C1E">
        <w:rPr>
          <w:rFonts w:ascii="Arial" w:hAnsi="Arial" w:cs="Arial"/>
          <w:color w:val="000000"/>
        </w:rPr>
        <w:t>esultados posit</w:t>
      </w:r>
      <w:r w:rsidR="000A7E5F">
        <w:rPr>
          <w:rFonts w:ascii="Arial" w:hAnsi="Arial" w:cs="Arial"/>
          <w:color w:val="000000"/>
        </w:rPr>
        <w:t>ivos encontrados (caso existam).</w:t>
      </w:r>
      <w:r w:rsidR="00E25B2B">
        <w:rPr>
          <w:rFonts w:ascii="Arial" w:hAnsi="Arial" w:cs="Arial"/>
          <w:color w:val="000000"/>
        </w:rPr>
        <w:t xml:space="preserve"> Explique;</w:t>
      </w:r>
    </w:p>
    <w:p w:rsidR="002E1C1E" w:rsidRDefault="00F916E6" w:rsidP="00F6456E">
      <w:pPr>
        <w:numPr>
          <w:ilvl w:val="1"/>
          <w:numId w:val="1"/>
        </w:numPr>
        <w:autoSpaceDE w:val="0"/>
        <w:autoSpaceDN w:val="0"/>
        <w:adjustRightInd w:val="0"/>
        <w:spacing w:line="360" w:lineRule="auto"/>
        <w:jc w:val="both"/>
        <w:rPr>
          <w:rFonts w:ascii="Arial" w:hAnsi="Arial" w:cs="Arial"/>
          <w:color w:val="000000"/>
        </w:rPr>
      </w:pPr>
      <w:r>
        <w:rPr>
          <w:rFonts w:ascii="Arial" w:hAnsi="Arial" w:cs="Arial"/>
          <w:color w:val="000000"/>
        </w:rPr>
        <w:t>R</w:t>
      </w:r>
      <w:r w:rsidR="002E1C1E">
        <w:rPr>
          <w:rFonts w:ascii="Arial" w:hAnsi="Arial" w:cs="Arial"/>
          <w:color w:val="000000"/>
        </w:rPr>
        <w:t>esultados negativos encontrados (caso existam)</w:t>
      </w:r>
      <w:r w:rsidR="000A7E5F">
        <w:rPr>
          <w:rFonts w:ascii="Arial" w:hAnsi="Arial" w:cs="Arial"/>
          <w:color w:val="000000"/>
        </w:rPr>
        <w:t>.</w:t>
      </w:r>
      <w:r>
        <w:rPr>
          <w:rFonts w:ascii="Arial" w:hAnsi="Arial" w:cs="Arial"/>
          <w:color w:val="000000"/>
        </w:rPr>
        <w:t xml:space="preserve"> Explique.</w:t>
      </w:r>
    </w:p>
    <w:p w:rsidR="00B349C4" w:rsidRDefault="00B349C4" w:rsidP="00F916E6">
      <w:pPr>
        <w:autoSpaceDE w:val="0"/>
        <w:autoSpaceDN w:val="0"/>
        <w:adjustRightInd w:val="0"/>
        <w:spacing w:line="360" w:lineRule="auto"/>
        <w:jc w:val="both"/>
        <w:rPr>
          <w:rFonts w:ascii="Arial" w:hAnsi="Arial" w:cs="Arial"/>
          <w:color w:val="000000"/>
        </w:rPr>
      </w:pPr>
    </w:p>
    <w:p w:rsidR="00A8592B" w:rsidRDefault="00A8592B" w:rsidP="00F916E6">
      <w:pPr>
        <w:pStyle w:val="NormalWeb"/>
        <w:spacing w:before="0" w:beforeAutospacing="0" w:after="0" w:afterAutospacing="0" w:line="360" w:lineRule="auto"/>
        <w:ind w:left="720"/>
        <w:textAlignment w:val="baseline"/>
        <w:rPr>
          <w:rFonts w:ascii="Arial" w:hAnsi="Arial" w:cs="Arial"/>
          <w:b/>
          <w:color w:val="006C69"/>
          <w:lang w:eastAsia="en-US"/>
        </w:rPr>
      </w:pPr>
    </w:p>
    <w:p w:rsidR="00A8592B" w:rsidRDefault="00A8592B" w:rsidP="00F916E6">
      <w:pPr>
        <w:pStyle w:val="NormalWeb"/>
        <w:spacing w:before="0" w:beforeAutospacing="0" w:after="0" w:afterAutospacing="0" w:line="360" w:lineRule="auto"/>
        <w:ind w:left="720"/>
        <w:textAlignment w:val="baseline"/>
        <w:rPr>
          <w:rFonts w:ascii="Arial" w:hAnsi="Arial" w:cs="Arial"/>
          <w:b/>
          <w:color w:val="006C69"/>
          <w:lang w:eastAsia="en-US"/>
        </w:rPr>
      </w:pPr>
    </w:p>
    <w:p w:rsidR="00A8592B" w:rsidRDefault="00A8592B" w:rsidP="00F916E6">
      <w:pPr>
        <w:spacing w:line="360" w:lineRule="auto"/>
        <w:rPr>
          <w:rFonts w:ascii="Arial" w:hAnsi="Arial" w:cs="Arial"/>
          <w:b/>
          <w:color w:val="006C69"/>
          <w:lang w:eastAsia="en-US"/>
        </w:rPr>
      </w:pPr>
      <w:r>
        <w:rPr>
          <w:rFonts w:ascii="Arial" w:hAnsi="Arial" w:cs="Arial"/>
          <w:b/>
          <w:color w:val="006C69"/>
          <w:lang w:eastAsia="en-US"/>
        </w:rPr>
        <w:br w:type="page"/>
      </w:r>
    </w:p>
    <w:p w:rsidR="00C01FBC" w:rsidRDefault="00C01FBC" w:rsidP="00F916E6">
      <w:pPr>
        <w:pStyle w:val="NormalWeb"/>
        <w:spacing w:before="0" w:beforeAutospacing="0" w:after="0" w:afterAutospacing="0" w:line="360" w:lineRule="auto"/>
        <w:ind w:left="720"/>
        <w:textAlignment w:val="baseline"/>
        <w:rPr>
          <w:rFonts w:ascii="Arial" w:hAnsi="Arial" w:cs="Arial"/>
          <w:b/>
          <w:color w:val="006C69"/>
          <w:lang w:eastAsia="en-US"/>
        </w:rPr>
      </w:pPr>
      <w:r>
        <w:rPr>
          <w:rFonts w:ascii="Arial" w:hAnsi="Arial" w:cs="Arial"/>
          <w:b/>
          <w:color w:val="006C69"/>
          <w:lang w:eastAsia="en-US"/>
        </w:rPr>
        <w:lastRenderedPageBreak/>
        <w:t>CONCLUSÃO</w:t>
      </w:r>
    </w:p>
    <w:p w:rsidR="00C01FBC" w:rsidRPr="00107135" w:rsidRDefault="00C01FBC" w:rsidP="00F916E6">
      <w:pPr>
        <w:pStyle w:val="NormalWeb"/>
        <w:spacing w:before="0" w:beforeAutospacing="0" w:after="0" w:afterAutospacing="0" w:line="360" w:lineRule="auto"/>
        <w:ind w:left="720"/>
        <w:textAlignment w:val="baseline"/>
        <w:rPr>
          <w:rFonts w:ascii="Arial" w:hAnsi="Arial" w:cs="Arial"/>
          <w:color w:val="000000"/>
        </w:rPr>
      </w:pPr>
    </w:p>
    <w:p w:rsidR="00C01FBC" w:rsidRDefault="006907BB" w:rsidP="00F6456E">
      <w:pPr>
        <w:numPr>
          <w:ilvl w:val="0"/>
          <w:numId w:val="1"/>
        </w:numPr>
        <w:autoSpaceDE w:val="0"/>
        <w:autoSpaceDN w:val="0"/>
        <w:adjustRightInd w:val="0"/>
        <w:spacing w:line="360" w:lineRule="auto"/>
        <w:jc w:val="both"/>
        <w:rPr>
          <w:rFonts w:ascii="Arial" w:hAnsi="Arial" w:cs="Arial"/>
          <w:color w:val="000000"/>
        </w:rPr>
      </w:pPr>
      <w:ins w:id="7" w:author="IGTII" w:date="2018-12-10T18:16:00Z">
        <w:r>
          <w:rPr>
            <w:rFonts w:ascii="Arial" w:hAnsi="Arial" w:cs="Arial"/>
            <w:color w:val="000000"/>
          </w:rPr>
          <w:t xml:space="preserve"> </w:t>
        </w:r>
      </w:ins>
      <w:r w:rsidR="00F916E6">
        <w:rPr>
          <w:rFonts w:ascii="Arial" w:hAnsi="Arial" w:cs="Arial"/>
          <w:color w:val="000000"/>
        </w:rPr>
        <w:t>Apresentação da</w:t>
      </w:r>
      <w:r w:rsidR="00C01FBC">
        <w:rPr>
          <w:rFonts w:ascii="Arial" w:hAnsi="Arial" w:cs="Arial"/>
          <w:color w:val="000000"/>
        </w:rPr>
        <w:t xml:space="preserve"> conclusão:</w:t>
      </w:r>
    </w:p>
    <w:p w:rsidR="00C01FBC" w:rsidRDefault="00F916E6" w:rsidP="00F6456E">
      <w:pPr>
        <w:numPr>
          <w:ilvl w:val="1"/>
          <w:numId w:val="1"/>
        </w:numPr>
        <w:autoSpaceDE w:val="0"/>
        <w:autoSpaceDN w:val="0"/>
        <w:adjustRightInd w:val="0"/>
        <w:spacing w:line="360" w:lineRule="auto"/>
        <w:jc w:val="both"/>
        <w:rPr>
          <w:rFonts w:ascii="Arial" w:hAnsi="Arial" w:cs="Arial"/>
          <w:color w:val="000000"/>
        </w:rPr>
      </w:pPr>
      <w:r>
        <w:rPr>
          <w:rFonts w:ascii="Arial" w:hAnsi="Arial" w:cs="Arial"/>
          <w:color w:val="000000"/>
        </w:rPr>
        <w:t>P</w:t>
      </w:r>
      <w:r w:rsidR="00C01FBC">
        <w:rPr>
          <w:rFonts w:ascii="Arial" w:hAnsi="Arial" w:cs="Arial"/>
          <w:color w:val="000000"/>
        </w:rPr>
        <w:t xml:space="preserve">rincipais contribuições que </w:t>
      </w:r>
      <w:r w:rsidR="00E25B2B">
        <w:rPr>
          <w:rFonts w:ascii="Arial" w:hAnsi="Arial" w:cs="Arial"/>
          <w:color w:val="000000"/>
        </w:rPr>
        <w:t>seu projeto gera aos envolvidos;</w:t>
      </w:r>
    </w:p>
    <w:p w:rsidR="00C01FBC" w:rsidRDefault="00F916E6" w:rsidP="00F6456E">
      <w:pPr>
        <w:numPr>
          <w:ilvl w:val="1"/>
          <w:numId w:val="1"/>
        </w:numPr>
        <w:autoSpaceDE w:val="0"/>
        <w:autoSpaceDN w:val="0"/>
        <w:adjustRightInd w:val="0"/>
        <w:spacing w:line="360" w:lineRule="auto"/>
        <w:jc w:val="both"/>
        <w:rPr>
          <w:rFonts w:ascii="Arial" w:hAnsi="Arial" w:cs="Arial"/>
          <w:color w:val="000000"/>
        </w:rPr>
      </w:pPr>
      <w:r>
        <w:rPr>
          <w:rFonts w:ascii="Arial" w:hAnsi="Arial" w:cs="Arial"/>
          <w:color w:val="000000"/>
        </w:rPr>
        <w:t>I</w:t>
      </w:r>
      <w:r w:rsidR="00C01FBC">
        <w:rPr>
          <w:rFonts w:ascii="Arial" w:hAnsi="Arial" w:cs="Arial"/>
          <w:color w:val="000000"/>
        </w:rPr>
        <w:t xml:space="preserve">novações, particularidades ou vantagens </w:t>
      </w:r>
      <w:r>
        <w:rPr>
          <w:rFonts w:ascii="Arial" w:hAnsi="Arial" w:cs="Arial"/>
          <w:color w:val="000000"/>
        </w:rPr>
        <w:t>que o</w:t>
      </w:r>
      <w:r w:rsidR="00C01FBC">
        <w:rPr>
          <w:rFonts w:ascii="Arial" w:hAnsi="Arial" w:cs="Arial"/>
          <w:color w:val="000000"/>
        </w:rPr>
        <w:t xml:space="preserve"> projeto/resultad</w:t>
      </w:r>
      <w:r w:rsidR="00E25B2B">
        <w:rPr>
          <w:rFonts w:ascii="Arial" w:hAnsi="Arial" w:cs="Arial"/>
          <w:color w:val="000000"/>
        </w:rPr>
        <w:t>o possui em relação a similares;</w:t>
      </w:r>
    </w:p>
    <w:p w:rsidR="002E1C1E" w:rsidRPr="002E1C1E" w:rsidRDefault="00F916E6" w:rsidP="00F6456E">
      <w:pPr>
        <w:numPr>
          <w:ilvl w:val="1"/>
          <w:numId w:val="1"/>
        </w:numPr>
        <w:autoSpaceDE w:val="0"/>
        <w:autoSpaceDN w:val="0"/>
        <w:adjustRightInd w:val="0"/>
        <w:spacing w:line="360" w:lineRule="auto"/>
        <w:jc w:val="both"/>
        <w:rPr>
          <w:rFonts w:ascii="Arial" w:hAnsi="Arial" w:cs="Arial"/>
          <w:color w:val="000000"/>
        </w:rPr>
      </w:pPr>
      <w:r>
        <w:rPr>
          <w:rFonts w:ascii="Arial" w:hAnsi="Arial" w:cs="Arial"/>
          <w:color w:val="000000"/>
        </w:rPr>
        <w:t>L</w:t>
      </w:r>
      <w:r w:rsidR="002E1C1E">
        <w:rPr>
          <w:rFonts w:ascii="Arial" w:hAnsi="Arial" w:cs="Arial"/>
          <w:color w:val="000000"/>
        </w:rPr>
        <w:t>imitações d</w:t>
      </w:r>
      <w:r>
        <w:rPr>
          <w:rFonts w:ascii="Arial" w:hAnsi="Arial" w:cs="Arial"/>
          <w:color w:val="000000"/>
        </w:rPr>
        <w:t>o</w:t>
      </w:r>
      <w:r w:rsidR="00E25B2B">
        <w:rPr>
          <w:rFonts w:ascii="Arial" w:hAnsi="Arial" w:cs="Arial"/>
          <w:color w:val="000000"/>
        </w:rPr>
        <w:t xml:space="preserve"> projeto;</w:t>
      </w:r>
    </w:p>
    <w:p w:rsidR="00C01FBC" w:rsidRPr="00C01FBC" w:rsidRDefault="00F916E6" w:rsidP="00F6456E">
      <w:pPr>
        <w:numPr>
          <w:ilvl w:val="1"/>
          <w:numId w:val="1"/>
        </w:numPr>
        <w:autoSpaceDE w:val="0"/>
        <w:autoSpaceDN w:val="0"/>
        <w:adjustRightInd w:val="0"/>
        <w:spacing w:line="360" w:lineRule="auto"/>
        <w:jc w:val="both"/>
        <w:rPr>
          <w:rFonts w:ascii="Arial" w:hAnsi="Arial" w:cs="Arial"/>
          <w:color w:val="000000"/>
        </w:rPr>
      </w:pPr>
      <w:r>
        <w:rPr>
          <w:rFonts w:ascii="Arial" w:hAnsi="Arial" w:cs="Arial"/>
          <w:color w:val="000000"/>
        </w:rPr>
        <w:t>P</w:t>
      </w:r>
      <w:r w:rsidR="00C01FBC">
        <w:rPr>
          <w:rFonts w:ascii="Arial" w:hAnsi="Arial" w:cs="Arial"/>
          <w:color w:val="000000"/>
        </w:rPr>
        <w:t xml:space="preserve">róximos passos necessários para que </w:t>
      </w:r>
      <w:r>
        <w:rPr>
          <w:rFonts w:ascii="Arial" w:hAnsi="Arial" w:cs="Arial"/>
          <w:color w:val="000000"/>
        </w:rPr>
        <w:t>o</w:t>
      </w:r>
      <w:r w:rsidR="00C01FBC">
        <w:rPr>
          <w:rFonts w:ascii="Arial" w:hAnsi="Arial" w:cs="Arial"/>
          <w:color w:val="000000"/>
        </w:rPr>
        <w:t xml:space="preserve"> projeto </w:t>
      </w:r>
      <w:r w:rsidR="000A16DF">
        <w:rPr>
          <w:rFonts w:ascii="Arial" w:hAnsi="Arial" w:cs="Arial"/>
          <w:color w:val="000000"/>
        </w:rPr>
        <w:t>evolua/se desenvolva</w:t>
      </w:r>
      <w:r w:rsidR="00E25B2B">
        <w:rPr>
          <w:rFonts w:ascii="Arial" w:hAnsi="Arial" w:cs="Arial"/>
          <w:color w:val="000000"/>
        </w:rPr>
        <w:t>.</w:t>
      </w:r>
    </w:p>
    <w:p w:rsidR="00C01FBC" w:rsidRDefault="00C01FBC"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C01FBC" w:rsidRDefault="00C01FBC"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C01FBC" w:rsidRDefault="00C01FBC"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C01FBC" w:rsidRPr="00107135" w:rsidRDefault="00C01FBC"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C01FBC" w:rsidRDefault="00C01FBC"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F916E6" w:rsidRDefault="00F916E6"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F916E6" w:rsidRDefault="00F916E6"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F916E6" w:rsidRDefault="00F916E6"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F916E6" w:rsidRDefault="00F916E6"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F916E6" w:rsidRDefault="00F916E6"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F916E6" w:rsidRDefault="00F916E6"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F916E6" w:rsidRDefault="00F916E6"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A8592B" w:rsidRDefault="00A8592B"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p w:rsidR="00A8592B" w:rsidRPr="00107135" w:rsidRDefault="00A8592B" w:rsidP="00F916E6">
      <w:pPr>
        <w:pBdr>
          <w:top w:val="single" w:sz="4" w:space="1" w:color="009E9A"/>
          <w:left w:val="single" w:sz="4" w:space="4" w:color="009E9A"/>
          <w:bottom w:val="single" w:sz="4" w:space="1" w:color="009E9A"/>
          <w:right w:val="single" w:sz="4" w:space="4" w:color="009E9A"/>
        </w:pBdr>
        <w:autoSpaceDE w:val="0"/>
        <w:autoSpaceDN w:val="0"/>
        <w:adjustRightInd w:val="0"/>
        <w:spacing w:line="360" w:lineRule="auto"/>
        <w:jc w:val="both"/>
        <w:rPr>
          <w:rFonts w:ascii="Arial" w:hAnsi="Arial" w:cs="Arial"/>
        </w:rPr>
      </w:pPr>
    </w:p>
    <w:sectPr w:rsidR="00A8592B" w:rsidRPr="00107135" w:rsidSect="00D6565F">
      <w:headerReference w:type="default" r:id="rId18"/>
      <w:footerReference w:type="default" r:id="rId19"/>
      <w:pgSz w:w="11906" w:h="16838" w:code="9"/>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456E" w:rsidRDefault="00F6456E">
      <w:r>
        <w:separator/>
      </w:r>
    </w:p>
  </w:endnote>
  <w:endnote w:type="continuationSeparator" w:id="0">
    <w:p w:rsidR="00F6456E" w:rsidRDefault="00F64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4A6" w:rsidRDefault="00655BED">
    <w:pPr>
      <w:pStyle w:val="Footer"/>
    </w:pPr>
    <w:r>
      <w:rPr>
        <w:noProof/>
      </w:rPr>
      <mc:AlternateContent>
        <mc:Choice Requires="wps">
          <w:drawing>
            <wp:anchor distT="0" distB="0" distL="114300" distR="114300" simplePos="0" relativeHeight="251658752" behindDoc="0" locked="0" layoutInCell="1" allowOverlap="1">
              <wp:simplePos x="0" y="0"/>
              <wp:positionH relativeFrom="margin">
                <wp:posOffset>-895350</wp:posOffset>
              </wp:positionH>
              <wp:positionV relativeFrom="margin">
                <wp:posOffset>9511030</wp:posOffset>
              </wp:positionV>
              <wp:extent cx="7543800" cy="177165"/>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3800" cy="177165"/>
                      </a:xfrm>
                      <a:prstGeom prst="rect">
                        <a:avLst/>
                      </a:prstGeom>
                      <a:solidFill>
                        <a:srgbClr val="00B9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9D344B" id="Rectangle 2" o:spid="_x0000_s1026" style="position:absolute;margin-left:-70.5pt;margin-top:748.9pt;width:594pt;height:13.9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" fillcolor="#00b9b3"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456E" w:rsidRDefault="00F6456E">
      <w:r>
        <w:separator/>
      </w:r>
    </w:p>
  </w:footnote>
  <w:footnote w:type="continuationSeparator" w:id="0">
    <w:p w:rsidR="00F6456E" w:rsidRDefault="00F6456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081" w:rsidRDefault="00CE4EFA" w:rsidP="00804081">
    <w:pPr>
      <w:pStyle w:val="Header"/>
      <w:ind w:left="-2700"/>
      <w:jc w:val="right"/>
      <w:rPr>
        <w:b/>
        <w:i/>
        <w:color w:val="808080"/>
      </w:rPr>
    </w:pPr>
    <w:r>
      <w:rPr>
        <w:b/>
        <w:i/>
        <w:noProof/>
        <w:color w:val="808080"/>
      </w:rPr>
      <w:drawing>
        <wp:anchor distT="0" distB="0" distL="114300" distR="114300" simplePos="0" relativeHeight="251656704" behindDoc="1" locked="0" layoutInCell="1" allowOverlap="1">
          <wp:simplePos x="0" y="0"/>
          <wp:positionH relativeFrom="column">
            <wp:posOffset>-890905</wp:posOffset>
          </wp:positionH>
          <wp:positionV relativeFrom="paragraph">
            <wp:posOffset>-431165</wp:posOffset>
          </wp:positionV>
          <wp:extent cx="7553325" cy="10671175"/>
          <wp:effectExtent l="0" t="0" r="0" b="0"/>
          <wp:wrapNone/>
          <wp:docPr id="3" name="Imagem 3" descr="background histori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ground historic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3325" cy="10671175"/>
                  </a:xfrm>
                  <a:prstGeom prst="rect">
                    <a:avLst/>
                  </a:prstGeom>
                  <a:noFill/>
                  <a:ln>
                    <a:noFill/>
                  </a:ln>
                </pic:spPr>
              </pic:pic>
            </a:graphicData>
          </a:graphic>
        </wp:anchor>
      </w:drawing>
    </w:r>
    <w:r>
      <w:rPr>
        <w:b/>
        <w:i/>
        <w:noProof/>
        <w:color w:val="808080"/>
      </w:rPr>
      <w:drawing>
        <wp:anchor distT="0" distB="0" distL="114300" distR="114300" simplePos="0" relativeHeight="251657728" behindDoc="1" locked="0" layoutInCell="1" allowOverlap="1">
          <wp:simplePos x="0" y="0"/>
          <wp:positionH relativeFrom="margin">
            <wp:align>center</wp:align>
          </wp:positionH>
          <wp:positionV relativeFrom="paragraph">
            <wp:posOffset>-233045</wp:posOffset>
          </wp:positionV>
          <wp:extent cx="5429250" cy="514350"/>
          <wp:effectExtent l="0" t="0" r="0" b="0"/>
          <wp:wrapNone/>
          <wp:docPr id="2" name="Imagem 1" descr="logo igti sub cabeç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gti sub cabeçalh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29250" cy="514350"/>
                  </a:xfrm>
                  <a:prstGeom prst="rect">
                    <a:avLst/>
                  </a:prstGeom>
                  <a:noFill/>
                  <a:ln>
                    <a:noFill/>
                  </a:ln>
                </pic:spPr>
              </pic:pic>
            </a:graphicData>
          </a:graphic>
        </wp:anchor>
      </w:drawing>
    </w:r>
  </w:p>
  <w:p w:rsidR="008154A6" w:rsidRPr="00CA7584" w:rsidRDefault="008154A6" w:rsidP="00804081">
    <w:pPr>
      <w:pStyle w:val="Header"/>
      <w:ind w:left="-2700"/>
      <w:jc w:val="right"/>
      <w:rPr>
        <w:b/>
        <w:i/>
        <w:color w:val="808080"/>
      </w:rPr>
    </w:pPr>
  </w:p>
  <w:p w:rsidR="00BC0283" w:rsidRPr="00804081" w:rsidRDefault="00BC0283" w:rsidP="00BC0283">
    <w:pPr>
      <w:pStyle w:val="Header"/>
      <w:rPr>
        <w:rFonts w:ascii="Arial" w:hAnsi="Aria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73A0"/>
    <w:multiLevelType w:val="multilevel"/>
    <w:tmpl w:val="417E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C524F"/>
    <w:multiLevelType w:val="multilevel"/>
    <w:tmpl w:val="AC18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F23B6"/>
    <w:multiLevelType w:val="multilevel"/>
    <w:tmpl w:val="8324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2561B"/>
    <w:multiLevelType w:val="multilevel"/>
    <w:tmpl w:val="3960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121FBD"/>
    <w:multiLevelType w:val="multilevel"/>
    <w:tmpl w:val="B576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B21B8B"/>
    <w:multiLevelType w:val="multilevel"/>
    <w:tmpl w:val="9992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3F7DDF"/>
    <w:multiLevelType w:val="multilevel"/>
    <w:tmpl w:val="5F92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B65FA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A6E7E99"/>
    <w:multiLevelType w:val="multilevel"/>
    <w:tmpl w:val="F4D0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A77B46"/>
    <w:multiLevelType w:val="multilevel"/>
    <w:tmpl w:val="0A30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253EEE"/>
    <w:multiLevelType w:val="hybridMultilevel"/>
    <w:tmpl w:val="CE5C1F98"/>
    <w:lvl w:ilvl="0" w:tplc="5154952E">
      <w:start w:val="1"/>
      <w:numFmt w:val="bullet"/>
      <w:lvlText w:val=""/>
      <w:lvlJc w:val="left"/>
      <w:pPr>
        <w:tabs>
          <w:tab w:val="num" w:pos="720"/>
        </w:tabs>
        <w:ind w:left="720" w:hanging="360"/>
      </w:pPr>
      <w:rPr>
        <w:rFonts w:ascii="Wingdings" w:hAnsi="Wingdings" w:hint="default"/>
      </w:rPr>
    </w:lvl>
    <w:lvl w:ilvl="1" w:tplc="A06616D4">
      <w:numFmt w:val="bullet"/>
      <w:lvlText w:val=""/>
      <w:lvlJc w:val="left"/>
      <w:pPr>
        <w:tabs>
          <w:tab w:val="num" w:pos="1440"/>
        </w:tabs>
        <w:ind w:left="1440" w:hanging="360"/>
      </w:pPr>
      <w:rPr>
        <w:rFonts w:ascii="Wingdings" w:hAnsi="Wingdings" w:hint="default"/>
      </w:rPr>
    </w:lvl>
    <w:lvl w:ilvl="2" w:tplc="3132DBCA" w:tentative="1">
      <w:start w:val="1"/>
      <w:numFmt w:val="bullet"/>
      <w:lvlText w:val=""/>
      <w:lvlJc w:val="left"/>
      <w:pPr>
        <w:tabs>
          <w:tab w:val="num" w:pos="2160"/>
        </w:tabs>
        <w:ind w:left="2160" w:hanging="360"/>
      </w:pPr>
      <w:rPr>
        <w:rFonts w:ascii="Wingdings" w:hAnsi="Wingdings" w:hint="default"/>
      </w:rPr>
    </w:lvl>
    <w:lvl w:ilvl="3" w:tplc="615450B2" w:tentative="1">
      <w:start w:val="1"/>
      <w:numFmt w:val="bullet"/>
      <w:lvlText w:val=""/>
      <w:lvlJc w:val="left"/>
      <w:pPr>
        <w:tabs>
          <w:tab w:val="num" w:pos="2880"/>
        </w:tabs>
        <w:ind w:left="2880" w:hanging="360"/>
      </w:pPr>
      <w:rPr>
        <w:rFonts w:ascii="Wingdings" w:hAnsi="Wingdings" w:hint="default"/>
      </w:rPr>
    </w:lvl>
    <w:lvl w:ilvl="4" w:tplc="0DA27B3A" w:tentative="1">
      <w:start w:val="1"/>
      <w:numFmt w:val="bullet"/>
      <w:lvlText w:val=""/>
      <w:lvlJc w:val="left"/>
      <w:pPr>
        <w:tabs>
          <w:tab w:val="num" w:pos="3600"/>
        </w:tabs>
        <w:ind w:left="3600" w:hanging="360"/>
      </w:pPr>
      <w:rPr>
        <w:rFonts w:ascii="Wingdings" w:hAnsi="Wingdings" w:hint="default"/>
      </w:rPr>
    </w:lvl>
    <w:lvl w:ilvl="5" w:tplc="E1785002" w:tentative="1">
      <w:start w:val="1"/>
      <w:numFmt w:val="bullet"/>
      <w:lvlText w:val=""/>
      <w:lvlJc w:val="left"/>
      <w:pPr>
        <w:tabs>
          <w:tab w:val="num" w:pos="4320"/>
        </w:tabs>
        <w:ind w:left="4320" w:hanging="360"/>
      </w:pPr>
      <w:rPr>
        <w:rFonts w:ascii="Wingdings" w:hAnsi="Wingdings" w:hint="default"/>
      </w:rPr>
    </w:lvl>
    <w:lvl w:ilvl="6" w:tplc="C52477A4" w:tentative="1">
      <w:start w:val="1"/>
      <w:numFmt w:val="bullet"/>
      <w:lvlText w:val=""/>
      <w:lvlJc w:val="left"/>
      <w:pPr>
        <w:tabs>
          <w:tab w:val="num" w:pos="5040"/>
        </w:tabs>
        <w:ind w:left="5040" w:hanging="360"/>
      </w:pPr>
      <w:rPr>
        <w:rFonts w:ascii="Wingdings" w:hAnsi="Wingdings" w:hint="default"/>
      </w:rPr>
    </w:lvl>
    <w:lvl w:ilvl="7" w:tplc="2B74822E" w:tentative="1">
      <w:start w:val="1"/>
      <w:numFmt w:val="bullet"/>
      <w:lvlText w:val=""/>
      <w:lvlJc w:val="left"/>
      <w:pPr>
        <w:tabs>
          <w:tab w:val="num" w:pos="5760"/>
        </w:tabs>
        <w:ind w:left="5760" w:hanging="360"/>
      </w:pPr>
      <w:rPr>
        <w:rFonts w:ascii="Wingdings" w:hAnsi="Wingdings" w:hint="default"/>
      </w:rPr>
    </w:lvl>
    <w:lvl w:ilvl="8" w:tplc="7FF2FE7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9B1B51"/>
    <w:multiLevelType w:val="hybridMultilevel"/>
    <w:tmpl w:val="6C0EADBE"/>
    <w:lvl w:ilvl="0" w:tplc="32A41E7E">
      <w:start w:val="1"/>
      <w:numFmt w:val="decimal"/>
      <w:lvlText w:val="%1."/>
      <w:lvlJc w:val="left"/>
      <w:pPr>
        <w:ind w:left="720" w:hanging="360"/>
      </w:pPr>
      <w:rPr>
        <w:i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5A50EDB"/>
    <w:multiLevelType w:val="multilevel"/>
    <w:tmpl w:val="1D5E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0"/>
  </w:num>
  <w:num w:numId="5">
    <w:abstractNumId w:val="4"/>
  </w:num>
  <w:num w:numId="6">
    <w:abstractNumId w:val="6"/>
  </w:num>
  <w:num w:numId="7">
    <w:abstractNumId w:val="2"/>
  </w:num>
  <w:num w:numId="8">
    <w:abstractNumId w:val="1"/>
  </w:num>
  <w:num w:numId="9">
    <w:abstractNumId w:val="3"/>
  </w:num>
  <w:num w:numId="10">
    <w:abstractNumId w:val="5"/>
  </w:num>
  <w:num w:numId="11">
    <w:abstractNumId w:val="12"/>
  </w:num>
  <w:num w:numId="12">
    <w:abstractNumId w:val="8"/>
  </w:num>
  <w:num w:numId="13">
    <w:abstractNumId w:val="7"/>
  </w:num>
  <w:num w:numId="14">
    <w:abstractNumId w:val="10"/>
  </w:num>
  <w:numIdMacAtCleanup w:val="14"/>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riano Marabuco">
    <w15:presenceInfo w15:providerId="Windows Live" w15:userId="301ef72d372e6282"/>
  </w15:person>
  <w15:person w15:author="IGTII">
    <w15:presenceInfo w15:providerId="None" w15:userId="IGTI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502"/>
    <w:rsid w:val="00002B54"/>
    <w:rsid w:val="00010F64"/>
    <w:rsid w:val="00014B75"/>
    <w:rsid w:val="00020EC4"/>
    <w:rsid w:val="00023502"/>
    <w:rsid w:val="00035A65"/>
    <w:rsid w:val="00042F54"/>
    <w:rsid w:val="000604A8"/>
    <w:rsid w:val="000611EA"/>
    <w:rsid w:val="00061EF0"/>
    <w:rsid w:val="000705BA"/>
    <w:rsid w:val="000765CE"/>
    <w:rsid w:val="00085297"/>
    <w:rsid w:val="0008766F"/>
    <w:rsid w:val="000A16DF"/>
    <w:rsid w:val="000A5248"/>
    <w:rsid w:val="000A7E5F"/>
    <w:rsid w:val="000B07A1"/>
    <w:rsid w:val="000B1A7B"/>
    <w:rsid w:val="000D15C1"/>
    <w:rsid w:val="000D38E2"/>
    <w:rsid w:val="000F052E"/>
    <w:rsid w:val="00104BAB"/>
    <w:rsid w:val="00107135"/>
    <w:rsid w:val="001118B1"/>
    <w:rsid w:val="0011422C"/>
    <w:rsid w:val="0011458F"/>
    <w:rsid w:val="00116AFA"/>
    <w:rsid w:val="00120224"/>
    <w:rsid w:val="00124575"/>
    <w:rsid w:val="00126245"/>
    <w:rsid w:val="0013783E"/>
    <w:rsid w:val="00137F20"/>
    <w:rsid w:val="00143C30"/>
    <w:rsid w:val="001725A4"/>
    <w:rsid w:val="00177DBC"/>
    <w:rsid w:val="00182D7A"/>
    <w:rsid w:val="001938C7"/>
    <w:rsid w:val="0019623D"/>
    <w:rsid w:val="00197369"/>
    <w:rsid w:val="001A0548"/>
    <w:rsid w:val="001A3D7B"/>
    <w:rsid w:val="001A74AA"/>
    <w:rsid w:val="001B1087"/>
    <w:rsid w:val="001C02ED"/>
    <w:rsid w:val="001C301F"/>
    <w:rsid w:val="001C3227"/>
    <w:rsid w:val="001D01B7"/>
    <w:rsid w:val="001E37C8"/>
    <w:rsid w:val="001F2218"/>
    <w:rsid w:val="001F23A6"/>
    <w:rsid w:val="001F24E5"/>
    <w:rsid w:val="001F73E3"/>
    <w:rsid w:val="001F7945"/>
    <w:rsid w:val="00201BCE"/>
    <w:rsid w:val="00205F2C"/>
    <w:rsid w:val="00213F08"/>
    <w:rsid w:val="00220E6C"/>
    <w:rsid w:val="00251A68"/>
    <w:rsid w:val="00262E9B"/>
    <w:rsid w:val="002675FF"/>
    <w:rsid w:val="00274FA9"/>
    <w:rsid w:val="00281EBD"/>
    <w:rsid w:val="00284089"/>
    <w:rsid w:val="00287341"/>
    <w:rsid w:val="002A05CF"/>
    <w:rsid w:val="002B3CDE"/>
    <w:rsid w:val="002D2AEE"/>
    <w:rsid w:val="002D5C8B"/>
    <w:rsid w:val="002D76F0"/>
    <w:rsid w:val="002E1C1E"/>
    <w:rsid w:val="002E6229"/>
    <w:rsid w:val="002F0A6F"/>
    <w:rsid w:val="002F3254"/>
    <w:rsid w:val="0031568B"/>
    <w:rsid w:val="00323B61"/>
    <w:rsid w:val="00325E46"/>
    <w:rsid w:val="003337B2"/>
    <w:rsid w:val="00333C4E"/>
    <w:rsid w:val="00352C99"/>
    <w:rsid w:val="003541BC"/>
    <w:rsid w:val="003569DE"/>
    <w:rsid w:val="00361999"/>
    <w:rsid w:val="003633A6"/>
    <w:rsid w:val="00363E26"/>
    <w:rsid w:val="003642D1"/>
    <w:rsid w:val="00364F80"/>
    <w:rsid w:val="00371BA1"/>
    <w:rsid w:val="003755BE"/>
    <w:rsid w:val="0038246A"/>
    <w:rsid w:val="00384229"/>
    <w:rsid w:val="00386035"/>
    <w:rsid w:val="00386F1E"/>
    <w:rsid w:val="00393FD9"/>
    <w:rsid w:val="003A126C"/>
    <w:rsid w:val="003A7282"/>
    <w:rsid w:val="003B1A8B"/>
    <w:rsid w:val="003B6A14"/>
    <w:rsid w:val="003C4DDA"/>
    <w:rsid w:val="003C7071"/>
    <w:rsid w:val="003D2988"/>
    <w:rsid w:val="003D4C82"/>
    <w:rsid w:val="003D54EB"/>
    <w:rsid w:val="003E3602"/>
    <w:rsid w:val="003E71FE"/>
    <w:rsid w:val="003F32B0"/>
    <w:rsid w:val="0041258B"/>
    <w:rsid w:val="0041659E"/>
    <w:rsid w:val="00417CC6"/>
    <w:rsid w:val="004226D5"/>
    <w:rsid w:val="00431467"/>
    <w:rsid w:val="004317EE"/>
    <w:rsid w:val="00434CAF"/>
    <w:rsid w:val="0044258C"/>
    <w:rsid w:val="00445F59"/>
    <w:rsid w:val="00446B7D"/>
    <w:rsid w:val="00454435"/>
    <w:rsid w:val="00466EB8"/>
    <w:rsid w:val="004772B9"/>
    <w:rsid w:val="0048207B"/>
    <w:rsid w:val="00484281"/>
    <w:rsid w:val="0049299C"/>
    <w:rsid w:val="004B3727"/>
    <w:rsid w:val="004B7098"/>
    <w:rsid w:val="004D4E45"/>
    <w:rsid w:val="004E1106"/>
    <w:rsid w:val="00501996"/>
    <w:rsid w:val="00502080"/>
    <w:rsid w:val="00504B16"/>
    <w:rsid w:val="00506D29"/>
    <w:rsid w:val="00517874"/>
    <w:rsid w:val="00517B0E"/>
    <w:rsid w:val="00537FC2"/>
    <w:rsid w:val="00545E8F"/>
    <w:rsid w:val="00584AA3"/>
    <w:rsid w:val="005A2E56"/>
    <w:rsid w:val="005A705D"/>
    <w:rsid w:val="005C2BC6"/>
    <w:rsid w:val="005D7708"/>
    <w:rsid w:val="005E3AF2"/>
    <w:rsid w:val="0060260A"/>
    <w:rsid w:val="0061355D"/>
    <w:rsid w:val="006151F2"/>
    <w:rsid w:val="00633717"/>
    <w:rsid w:val="00634DFA"/>
    <w:rsid w:val="00640B53"/>
    <w:rsid w:val="006502A1"/>
    <w:rsid w:val="00655BED"/>
    <w:rsid w:val="00657B4F"/>
    <w:rsid w:val="0066204E"/>
    <w:rsid w:val="006639F8"/>
    <w:rsid w:val="00673F0E"/>
    <w:rsid w:val="006907BB"/>
    <w:rsid w:val="00697797"/>
    <w:rsid w:val="006A2F25"/>
    <w:rsid w:val="006C4452"/>
    <w:rsid w:val="006D193A"/>
    <w:rsid w:val="006D4BA5"/>
    <w:rsid w:val="006E0A5E"/>
    <w:rsid w:val="006E7C0D"/>
    <w:rsid w:val="006F1606"/>
    <w:rsid w:val="00700469"/>
    <w:rsid w:val="00715AAB"/>
    <w:rsid w:val="00736BB6"/>
    <w:rsid w:val="00742604"/>
    <w:rsid w:val="007629D1"/>
    <w:rsid w:val="00764466"/>
    <w:rsid w:val="00765160"/>
    <w:rsid w:val="00767A86"/>
    <w:rsid w:val="007700D6"/>
    <w:rsid w:val="00771DB9"/>
    <w:rsid w:val="007721BE"/>
    <w:rsid w:val="00772BF7"/>
    <w:rsid w:val="0078587B"/>
    <w:rsid w:val="00793E7E"/>
    <w:rsid w:val="007A0E1A"/>
    <w:rsid w:val="007A37A8"/>
    <w:rsid w:val="007B4968"/>
    <w:rsid w:val="007B5FCC"/>
    <w:rsid w:val="007B76CC"/>
    <w:rsid w:val="007C216F"/>
    <w:rsid w:val="007C3F45"/>
    <w:rsid w:val="007D13C1"/>
    <w:rsid w:val="007D5046"/>
    <w:rsid w:val="007E11B0"/>
    <w:rsid w:val="007E1F89"/>
    <w:rsid w:val="007E2E35"/>
    <w:rsid w:val="00800C78"/>
    <w:rsid w:val="00804081"/>
    <w:rsid w:val="00811B17"/>
    <w:rsid w:val="008153FD"/>
    <w:rsid w:val="008154A6"/>
    <w:rsid w:val="00825137"/>
    <w:rsid w:val="00830F95"/>
    <w:rsid w:val="00834D51"/>
    <w:rsid w:val="00837CA1"/>
    <w:rsid w:val="00850D97"/>
    <w:rsid w:val="00855451"/>
    <w:rsid w:val="00857A1D"/>
    <w:rsid w:val="00860D80"/>
    <w:rsid w:val="00864F87"/>
    <w:rsid w:val="008678FA"/>
    <w:rsid w:val="00873F29"/>
    <w:rsid w:val="008841E8"/>
    <w:rsid w:val="00896057"/>
    <w:rsid w:val="008B34E3"/>
    <w:rsid w:val="008B4226"/>
    <w:rsid w:val="008B4E4E"/>
    <w:rsid w:val="008D3E64"/>
    <w:rsid w:val="008D6E58"/>
    <w:rsid w:val="008E339B"/>
    <w:rsid w:val="008F43EC"/>
    <w:rsid w:val="00905793"/>
    <w:rsid w:val="009213A4"/>
    <w:rsid w:val="0093502E"/>
    <w:rsid w:val="0095274A"/>
    <w:rsid w:val="00952EB2"/>
    <w:rsid w:val="00971BD5"/>
    <w:rsid w:val="00972A37"/>
    <w:rsid w:val="00973CAE"/>
    <w:rsid w:val="00976423"/>
    <w:rsid w:val="0098365C"/>
    <w:rsid w:val="00990630"/>
    <w:rsid w:val="009A0056"/>
    <w:rsid w:val="009A1C55"/>
    <w:rsid w:val="009B0542"/>
    <w:rsid w:val="009C3CA9"/>
    <w:rsid w:val="009C4732"/>
    <w:rsid w:val="009C6168"/>
    <w:rsid w:val="009D65EB"/>
    <w:rsid w:val="009D7518"/>
    <w:rsid w:val="009D7F8F"/>
    <w:rsid w:val="009F3000"/>
    <w:rsid w:val="009F3459"/>
    <w:rsid w:val="00A01379"/>
    <w:rsid w:val="00A05D10"/>
    <w:rsid w:val="00A063B5"/>
    <w:rsid w:val="00A1521F"/>
    <w:rsid w:val="00A42D9A"/>
    <w:rsid w:val="00A73E69"/>
    <w:rsid w:val="00A80A35"/>
    <w:rsid w:val="00A80BA7"/>
    <w:rsid w:val="00A8592B"/>
    <w:rsid w:val="00A85AAE"/>
    <w:rsid w:val="00A91C65"/>
    <w:rsid w:val="00A9302F"/>
    <w:rsid w:val="00AA11E5"/>
    <w:rsid w:val="00AA2465"/>
    <w:rsid w:val="00AB39E9"/>
    <w:rsid w:val="00AD06EA"/>
    <w:rsid w:val="00AF51B7"/>
    <w:rsid w:val="00AF6058"/>
    <w:rsid w:val="00B111C7"/>
    <w:rsid w:val="00B11914"/>
    <w:rsid w:val="00B1485A"/>
    <w:rsid w:val="00B31D66"/>
    <w:rsid w:val="00B337A5"/>
    <w:rsid w:val="00B33F02"/>
    <w:rsid w:val="00B349C4"/>
    <w:rsid w:val="00B37E0D"/>
    <w:rsid w:val="00B45D35"/>
    <w:rsid w:val="00B46283"/>
    <w:rsid w:val="00B50F00"/>
    <w:rsid w:val="00B60A6C"/>
    <w:rsid w:val="00B8159F"/>
    <w:rsid w:val="00B82AF1"/>
    <w:rsid w:val="00B87BD8"/>
    <w:rsid w:val="00BA3150"/>
    <w:rsid w:val="00BA6194"/>
    <w:rsid w:val="00BB2933"/>
    <w:rsid w:val="00BB38FF"/>
    <w:rsid w:val="00BB3A49"/>
    <w:rsid w:val="00BC0283"/>
    <w:rsid w:val="00BC2AC9"/>
    <w:rsid w:val="00BC2CEE"/>
    <w:rsid w:val="00BC2FBD"/>
    <w:rsid w:val="00BC3D50"/>
    <w:rsid w:val="00BD7B0F"/>
    <w:rsid w:val="00BE0C62"/>
    <w:rsid w:val="00BF43B2"/>
    <w:rsid w:val="00C01FBC"/>
    <w:rsid w:val="00C03582"/>
    <w:rsid w:val="00C2143C"/>
    <w:rsid w:val="00C2416F"/>
    <w:rsid w:val="00C2642E"/>
    <w:rsid w:val="00C308D0"/>
    <w:rsid w:val="00C30C99"/>
    <w:rsid w:val="00C36929"/>
    <w:rsid w:val="00C53208"/>
    <w:rsid w:val="00C577E6"/>
    <w:rsid w:val="00C62577"/>
    <w:rsid w:val="00C90975"/>
    <w:rsid w:val="00C937D9"/>
    <w:rsid w:val="00CA6CB7"/>
    <w:rsid w:val="00CC1B05"/>
    <w:rsid w:val="00CC2349"/>
    <w:rsid w:val="00CC3375"/>
    <w:rsid w:val="00CD43E5"/>
    <w:rsid w:val="00CE4EFA"/>
    <w:rsid w:val="00CE65E7"/>
    <w:rsid w:val="00D16847"/>
    <w:rsid w:val="00D32913"/>
    <w:rsid w:val="00D5005C"/>
    <w:rsid w:val="00D57A16"/>
    <w:rsid w:val="00D6315C"/>
    <w:rsid w:val="00D6565F"/>
    <w:rsid w:val="00D76666"/>
    <w:rsid w:val="00D839AE"/>
    <w:rsid w:val="00D90C27"/>
    <w:rsid w:val="00D92A59"/>
    <w:rsid w:val="00DA0191"/>
    <w:rsid w:val="00DA01A8"/>
    <w:rsid w:val="00DA32AA"/>
    <w:rsid w:val="00DB36A8"/>
    <w:rsid w:val="00DC24C2"/>
    <w:rsid w:val="00DD6A36"/>
    <w:rsid w:val="00DE45B7"/>
    <w:rsid w:val="00DE77AF"/>
    <w:rsid w:val="00DE7CBD"/>
    <w:rsid w:val="00DF6452"/>
    <w:rsid w:val="00DF66D2"/>
    <w:rsid w:val="00E01D3F"/>
    <w:rsid w:val="00E06FD8"/>
    <w:rsid w:val="00E11F52"/>
    <w:rsid w:val="00E25B2B"/>
    <w:rsid w:val="00E3370C"/>
    <w:rsid w:val="00E3664E"/>
    <w:rsid w:val="00E44D2B"/>
    <w:rsid w:val="00E51568"/>
    <w:rsid w:val="00E52C06"/>
    <w:rsid w:val="00E550A7"/>
    <w:rsid w:val="00E66184"/>
    <w:rsid w:val="00E70E4B"/>
    <w:rsid w:val="00E802D9"/>
    <w:rsid w:val="00E9332B"/>
    <w:rsid w:val="00E94333"/>
    <w:rsid w:val="00EB36B6"/>
    <w:rsid w:val="00EB4232"/>
    <w:rsid w:val="00EB7F83"/>
    <w:rsid w:val="00EC2E20"/>
    <w:rsid w:val="00EC5D1C"/>
    <w:rsid w:val="00EC642B"/>
    <w:rsid w:val="00EC665E"/>
    <w:rsid w:val="00EC719C"/>
    <w:rsid w:val="00ED39A8"/>
    <w:rsid w:val="00ED7604"/>
    <w:rsid w:val="00EE3AFE"/>
    <w:rsid w:val="00EE5071"/>
    <w:rsid w:val="00EF2FD9"/>
    <w:rsid w:val="00F000A8"/>
    <w:rsid w:val="00F00869"/>
    <w:rsid w:val="00F13B8A"/>
    <w:rsid w:val="00F16E64"/>
    <w:rsid w:val="00F275F7"/>
    <w:rsid w:val="00F27644"/>
    <w:rsid w:val="00F364E7"/>
    <w:rsid w:val="00F371BB"/>
    <w:rsid w:val="00F42814"/>
    <w:rsid w:val="00F42CC8"/>
    <w:rsid w:val="00F60D6D"/>
    <w:rsid w:val="00F6456E"/>
    <w:rsid w:val="00F660EC"/>
    <w:rsid w:val="00F66445"/>
    <w:rsid w:val="00F731F4"/>
    <w:rsid w:val="00F7400D"/>
    <w:rsid w:val="00F8376A"/>
    <w:rsid w:val="00F8468B"/>
    <w:rsid w:val="00F916E6"/>
    <w:rsid w:val="00FA4E85"/>
    <w:rsid w:val="00FC0A93"/>
    <w:rsid w:val="00FD2AAD"/>
    <w:rsid w:val="00FD3E29"/>
    <w:rsid w:val="00FE5382"/>
    <w:rsid w:val="00FF16C0"/>
    <w:rsid w:val="00FF1BA9"/>
    <w:rsid w:val="00FF1FCE"/>
    <w:rsid w:val="00FF7F1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A1E282"/>
  <w15:docId w15:val="{1EAFE9EB-25CF-4D07-98F7-3C8A5CFF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CC8"/>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o2">
    <w:name w:val="Titulo 2"/>
    <w:basedOn w:val="Normal"/>
    <w:next w:val="Normal"/>
    <w:rsid w:val="00FF1FCE"/>
    <w:pPr>
      <w:widowControl w:val="0"/>
      <w:autoSpaceDE w:val="0"/>
      <w:autoSpaceDN w:val="0"/>
      <w:adjustRightInd w:val="0"/>
      <w:spacing w:before="120" w:after="120" w:line="360" w:lineRule="auto"/>
      <w:jc w:val="both"/>
    </w:pPr>
    <w:rPr>
      <w:b/>
      <w:bCs/>
      <w:color w:val="000080"/>
      <w:lang w:eastAsia="en-US"/>
    </w:rPr>
  </w:style>
  <w:style w:type="paragraph" w:customStyle="1" w:styleId="Titulo1">
    <w:name w:val="Titulo 1"/>
    <w:basedOn w:val="Normal"/>
    <w:next w:val="Normal"/>
    <w:rsid w:val="00FF1FCE"/>
    <w:pPr>
      <w:widowControl w:val="0"/>
      <w:autoSpaceDE w:val="0"/>
      <w:autoSpaceDN w:val="0"/>
      <w:adjustRightInd w:val="0"/>
      <w:spacing w:before="120" w:after="120" w:line="360" w:lineRule="auto"/>
      <w:jc w:val="both"/>
    </w:pPr>
    <w:rPr>
      <w:b/>
      <w:bCs/>
      <w:color w:val="000080"/>
      <w:lang w:eastAsia="en-US"/>
    </w:rPr>
  </w:style>
  <w:style w:type="paragraph" w:customStyle="1" w:styleId="Seo">
    <w:name w:val="Seção"/>
    <w:basedOn w:val="Normal"/>
    <w:rsid w:val="00FF1FCE"/>
    <w:pPr>
      <w:widowControl w:val="0"/>
      <w:shd w:val="clear" w:color="auto" w:fill="E0E0E0"/>
      <w:autoSpaceDE w:val="0"/>
      <w:autoSpaceDN w:val="0"/>
      <w:adjustRightInd w:val="0"/>
      <w:spacing w:before="120" w:after="360"/>
      <w:jc w:val="both"/>
    </w:pPr>
    <w:rPr>
      <w:b/>
      <w:bCs/>
      <w:color w:val="000080"/>
      <w:lang w:eastAsia="en-US"/>
    </w:rPr>
  </w:style>
  <w:style w:type="paragraph" w:styleId="Header">
    <w:name w:val="header"/>
    <w:basedOn w:val="Normal"/>
    <w:rsid w:val="00023502"/>
    <w:pPr>
      <w:tabs>
        <w:tab w:val="center" w:pos="4153"/>
        <w:tab w:val="right" w:pos="8306"/>
      </w:tabs>
    </w:pPr>
  </w:style>
  <w:style w:type="paragraph" w:styleId="Footer">
    <w:name w:val="footer"/>
    <w:basedOn w:val="Normal"/>
    <w:rsid w:val="00023502"/>
    <w:pPr>
      <w:tabs>
        <w:tab w:val="center" w:pos="4153"/>
        <w:tab w:val="right" w:pos="8306"/>
      </w:tabs>
    </w:pPr>
  </w:style>
  <w:style w:type="table" w:styleId="TableGrid">
    <w:name w:val="Table Grid"/>
    <w:basedOn w:val="TableNormal"/>
    <w:rsid w:val="00333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orful2">
    <w:name w:val="Table Colorful 2"/>
    <w:basedOn w:val="TableNormal"/>
    <w:rsid w:val="003569D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List2">
    <w:name w:val="Table List 2"/>
    <w:basedOn w:val="TableNormal"/>
    <w:rsid w:val="003569D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2">
    <w:name w:val="Table Grid 2"/>
    <w:basedOn w:val="TableNormal"/>
    <w:rsid w:val="00D6315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864F87"/>
    <w:rPr>
      <w:rFonts w:ascii="Tahoma" w:hAnsi="Tahoma" w:cs="Tahoma"/>
      <w:sz w:val="16"/>
      <w:szCs w:val="16"/>
    </w:rPr>
  </w:style>
  <w:style w:type="character" w:customStyle="1" w:styleId="BalloonTextChar">
    <w:name w:val="Balloon Text Char"/>
    <w:link w:val="BalloonText"/>
    <w:rsid w:val="00864F87"/>
    <w:rPr>
      <w:rFonts w:ascii="Tahoma" w:hAnsi="Tahoma" w:cs="Tahoma"/>
      <w:sz w:val="16"/>
      <w:szCs w:val="16"/>
    </w:rPr>
  </w:style>
  <w:style w:type="paragraph" w:styleId="NormalWeb">
    <w:name w:val="Normal (Web)"/>
    <w:basedOn w:val="Normal"/>
    <w:uiPriority w:val="99"/>
    <w:unhideWhenUsed/>
    <w:rsid w:val="00FE5382"/>
    <w:pPr>
      <w:spacing w:before="100" w:beforeAutospacing="1" w:after="100" w:afterAutospacing="1"/>
    </w:pPr>
  </w:style>
  <w:style w:type="paragraph" w:styleId="ListParagraph">
    <w:name w:val="List Paragraph"/>
    <w:basedOn w:val="Normal"/>
    <w:uiPriority w:val="34"/>
    <w:qFormat/>
    <w:rsid w:val="00274FA9"/>
    <w:pPr>
      <w:ind w:left="720"/>
      <w:contextualSpacing/>
    </w:pPr>
    <w:rPr>
      <w:rFonts w:asciiTheme="minorHAnsi" w:eastAsiaTheme="minorEastAsia" w:hAnsiTheme="minorHAnsi" w:cstheme="minorBidi"/>
      <w:lang w:val="en-US" w:eastAsia="en-US"/>
    </w:rPr>
  </w:style>
  <w:style w:type="paragraph" w:styleId="Caption">
    <w:name w:val="caption"/>
    <w:basedOn w:val="Normal"/>
    <w:next w:val="Normal"/>
    <w:unhideWhenUsed/>
    <w:qFormat/>
    <w:rsid w:val="001F23A6"/>
    <w:pPr>
      <w:spacing w:after="200"/>
    </w:pPr>
    <w:rPr>
      <w:rFonts w:ascii="Arial" w:hAnsi="Arial"/>
      <w:iCs/>
      <w:color w:val="44546A" w:themeColor="text2"/>
      <w:szCs w:val="18"/>
    </w:rPr>
  </w:style>
  <w:style w:type="paragraph" w:styleId="HTMLPreformatted">
    <w:name w:val="HTML Preformatted"/>
    <w:basedOn w:val="Normal"/>
    <w:link w:val="HTMLPreformattedChar"/>
    <w:uiPriority w:val="99"/>
    <w:semiHidden/>
    <w:unhideWhenUsed/>
    <w:rsid w:val="00CC1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C1B0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168526">
      <w:bodyDiv w:val="1"/>
      <w:marLeft w:val="0"/>
      <w:marRight w:val="0"/>
      <w:marTop w:val="0"/>
      <w:marBottom w:val="0"/>
      <w:divBdr>
        <w:top w:val="none" w:sz="0" w:space="0" w:color="auto"/>
        <w:left w:val="none" w:sz="0" w:space="0" w:color="auto"/>
        <w:bottom w:val="none" w:sz="0" w:space="0" w:color="auto"/>
        <w:right w:val="none" w:sz="0" w:space="0" w:color="auto"/>
      </w:divBdr>
    </w:div>
    <w:div w:id="1025252213">
      <w:bodyDiv w:val="1"/>
      <w:marLeft w:val="0"/>
      <w:marRight w:val="0"/>
      <w:marTop w:val="0"/>
      <w:marBottom w:val="0"/>
      <w:divBdr>
        <w:top w:val="none" w:sz="0" w:space="0" w:color="auto"/>
        <w:left w:val="none" w:sz="0" w:space="0" w:color="auto"/>
        <w:bottom w:val="none" w:sz="0" w:space="0" w:color="auto"/>
        <w:right w:val="none" w:sz="0" w:space="0" w:color="auto"/>
      </w:divBdr>
      <w:divsChild>
        <w:div w:id="1548250873">
          <w:marLeft w:val="547"/>
          <w:marRight w:val="0"/>
          <w:marTop w:val="200"/>
          <w:marBottom w:val="0"/>
          <w:divBdr>
            <w:top w:val="none" w:sz="0" w:space="0" w:color="auto"/>
            <w:left w:val="none" w:sz="0" w:space="0" w:color="auto"/>
            <w:bottom w:val="none" w:sz="0" w:space="0" w:color="auto"/>
            <w:right w:val="none" w:sz="0" w:space="0" w:color="auto"/>
          </w:divBdr>
        </w:div>
        <w:div w:id="1326011735">
          <w:marLeft w:val="1440"/>
          <w:marRight w:val="0"/>
          <w:marTop w:val="100"/>
          <w:marBottom w:val="0"/>
          <w:divBdr>
            <w:top w:val="none" w:sz="0" w:space="0" w:color="auto"/>
            <w:left w:val="none" w:sz="0" w:space="0" w:color="auto"/>
            <w:bottom w:val="none" w:sz="0" w:space="0" w:color="auto"/>
            <w:right w:val="none" w:sz="0" w:space="0" w:color="auto"/>
          </w:divBdr>
        </w:div>
        <w:div w:id="859244303">
          <w:marLeft w:val="1440"/>
          <w:marRight w:val="0"/>
          <w:marTop w:val="100"/>
          <w:marBottom w:val="0"/>
          <w:divBdr>
            <w:top w:val="none" w:sz="0" w:space="0" w:color="auto"/>
            <w:left w:val="none" w:sz="0" w:space="0" w:color="auto"/>
            <w:bottom w:val="none" w:sz="0" w:space="0" w:color="auto"/>
            <w:right w:val="none" w:sz="0" w:space="0" w:color="auto"/>
          </w:divBdr>
        </w:div>
        <w:div w:id="1053234355">
          <w:marLeft w:val="547"/>
          <w:marRight w:val="0"/>
          <w:marTop w:val="200"/>
          <w:marBottom w:val="0"/>
          <w:divBdr>
            <w:top w:val="none" w:sz="0" w:space="0" w:color="auto"/>
            <w:left w:val="none" w:sz="0" w:space="0" w:color="auto"/>
            <w:bottom w:val="none" w:sz="0" w:space="0" w:color="auto"/>
            <w:right w:val="none" w:sz="0" w:space="0" w:color="auto"/>
          </w:divBdr>
        </w:div>
        <w:div w:id="678002650">
          <w:marLeft w:val="1440"/>
          <w:marRight w:val="0"/>
          <w:marTop w:val="100"/>
          <w:marBottom w:val="0"/>
          <w:divBdr>
            <w:top w:val="none" w:sz="0" w:space="0" w:color="auto"/>
            <w:left w:val="none" w:sz="0" w:space="0" w:color="auto"/>
            <w:bottom w:val="none" w:sz="0" w:space="0" w:color="auto"/>
            <w:right w:val="none" w:sz="0" w:space="0" w:color="auto"/>
          </w:divBdr>
        </w:div>
        <w:div w:id="1869834681">
          <w:marLeft w:val="547"/>
          <w:marRight w:val="0"/>
          <w:marTop w:val="200"/>
          <w:marBottom w:val="0"/>
          <w:divBdr>
            <w:top w:val="none" w:sz="0" w:space="0" w:color="auto"/>
            <w:left w:val="none" w:sz="0" w:space="0" w:color="auto"/>
            <w:bottom w:val="none" w:sz="0" w:space="0" w:color="auto"/>
            <w:right w:val="none" w:sz="0" w:space="0" w:color="auto"/>
          </w:divBdr>
        </w:div>
        <w:div w:id="362174692">
          <w:marLeft w:val="1440"/>
          <w:marRight w:val="0"/>
          <w:marTop w:val="100"/>
          <w:marBottom w:val="0"/>
          <w:divBdr>
            <w:top w:val="none" w:sz="0" w:space="0" w:color="auto"/>
            <w:left w:val="none" w:sz="0" w:space="0" w:color="auto"/>
            <w:bottom w:val="none" w:sz="0" w:space="0" w:color="auto"/>
            <w:right w:val="none" w:sz="0" w:space="0" w:color="auto"/>
          </w:divBdr>
        </w:div>
      </w:divsChild>
    </w:div>
    <w:div w:id="1085422283">
      <w:bodyDiv w:val="1"/>
      <w:marLeft w:val="0"/>
      <w:marRight w:val="0"/>
      <w:marTop w:val="0"/>
      <w:marBottom w:val="0"/>
      <w:divBdr>
        <w:top w:val="none" w:sz="0" w:space="0" w:color="auto"/>
        <w:left w:val="none" w:sz="0" w:space="0" w:color="auto"/>
        <w:bottom w:val="none" w:sz="0" w:space="0" w:color="auto"/>
        <w:right w:val="none" w:sz="0" w:space="0" w:color="auto"/>
      </w:divBdr>
      <w:divsChild>
        <w:div w:id="104929137">
          <w:marLeft w:val="547"/>
          <w:marRight w:val="0"/>
          <w:marTop w:val="200"/>
          <w:marBottom w:val="0"/>
          <w:divBdr>
            <w:top w:val="none" w:sz="0" w:space="0" w:color="auto"/>
            <w:left w:val="none" w:sz="0" w:space="0" w:color="auto"/>
            <w:bottom w:val="none" w:sz="0" w:space="0" w:color="auto"/>
            <w:right w:val="none" w:sz="0" w:space="0" w:color="auto"/>
          </w:divBdr>
        </w:div>
        <w:div w:id="1480460874">
          <w:marLeft w:val="1440"/>
          <w:marRight w:val="0"/>
          <w:marTop w:val="100"/>
          <w:marBottom w:val="0"/>
          <w:divBdr>
            <w:top w:val="none" w:sz="0" w:space="0" w:color="auto"/>
            <w:left w:val="none" w:sz="0" w:space="0" w:color="auto"/>
            <w:bottom w:val="none" w:sz="0" w:space="0" w:color="auto"/>
            <w:right w:val="none" w:sz="0" w:space="0" w:color="auto"/>
          </w:divBdr>
        </w:div>
        <w:div w:id="268509377">
          <w:marLeft w:val="547"/>
          <w:marRight w:val="0"/>
          <w:marTop w:val="200"/>
          <w:marBottom w:val="0"/>
          <w:divBdr>
            <w:top w:val="none" w:sz="0" w:space="0" w:color="auto"/>
            <w:left w:val="none" w:sz="0" w:space="0" w:color="auto"/>
            <w:bottom w:val="none" w:sz="0" w:space="0" w:color="auto"/>
            <w:right w:val="none" w:sz="0" w:space="0" w:color="auto"/>
          </w:divBdr>
        </w:div>
        <w:div w:id="1858276352">
          <w:marLeft w:val="1440"/>
          <w:marRight w:val="0"/>
          <w:marTop w:val="100"/>
          <w:marBottom w:val="0"/>
          <w:divBdr>
            <w:top w:val="none" w:sz="0" w:space="0" w:color="auto"/>
            <w:left w:val="none" w:sz="0" w:space="0" w:color="auto"/>
            <w:bottom w:val="none" w:sz="0" w:space="0" w:color="auto"/>
            <w:right w:val="none" w:sz="0" w:space="0" w:color="auto"/>
          </w:divBdr>
        </w:div>
        <w:div w:id="255209718">
          <w:marLeft w:val="1440"/>
          <w:marRight w:val="0"/>
          <w:marTop w:val="100"/>
          <w:marBottom w:val="0"/>
          <w:divBdr>
            <w:top w:val="none" w:sz="0" w:space="0" w:color="auto"/>
            <w:left w:val="none" w:sz="0" w:space="0" w:color="auto"/>
            <w:bottom w:val="none" w:sz="0" w:space="0" w:color="auto"/>
            <w:right w:val="none" w:sz="0" w:space="0" w:color="auto"/>
          </w:divBdr>
        </w:div>
        <w:div w:id="869294139">
          <w:marLeft w:val="547"/>
          <w:marRight w:val="0"/>
          <w:marTop w:val="200"/>
          <w:marBottom w:val="0"/>
          <w:divBdr>
            <w:top w:val="none" w:sz="0" w:space="0" w:color="auto"/>
            <w:left w:val="none" w:sz="0" w:space="0" w:color="auto"/>
            <w:bottom w:val="none" w:sz="0" w:space="0" w:color="auto"/>
            <w:right w:val="none" w:sz="0" w:space="0" w:color="auto"/>
          </w:divBdr>
        </w:div>
        <w:div w:id="1853645499">
          <w:marLeft w:val="1440"/>
          <w:marRight w:val="0"/>
          <w:marTop w:val="100"/>
          <w:marBottom w:val="0"/>
          <w:divBdr>
            <w:top w:val="none" w:sz="0" w:space="0" w:color="auto"/>
            <w:left w:val="none" w:sz="0" w:space="0" w:color="auto"/>
            <w:bottom w:val="none" w:sz="0" w:space="0" w:color="auto"/>
            <w:right w:val="none" w:sz="0" w:space="0" w:color="auto"/>
          </w:divBdr>
        </w:div>
      </w:divsChild>
    </w:div>
    <w:div w:id="1183937507">
      <w:bodyDiv w:val="1"/>
      <w:marLeft w:val="0"/>
      <w:marRight w:val="0"/>
      <w:marTop w:val="0"/>
      <w:marBottom w:val="0"/>
      <w:divBdr>
        <w:top w:val="none" w:sz="0" w:space="0" w:color="auto"/>
        <w:left w:val="none" w:sz="0" w:space="0" w:color="auto"/>
        <w:bottom w:val="none" w:sz="0" w:space="0" w:color="auto"/>
        <w:right w:val="none" w:sz="0" w:space="0" w:color="auto"/>
      </w:divBdr>
    </w:div>
    <w:div w:id="1943566557">
      <w:bodyDiv w:val="1"/>
      <w:marLeft w:val="0"/>
      <w:marRight w:val="0"/>
      <w:marTop w:val="0"/>
      <w:marBottom w:val="0"/>
      <w:divBdr>
        <w:top w:val="none" w:sz="0" w:space="0" w:color="auto"/>
        <w:left w:val="none" w:sz="0" w:space="0" w:color="auto"/>
        <w:bottom w:val="none" w:sz="0" w:space="0" w:color="auto"/>
        <w:right w:val="none" w:sz="0" w:space="0" w:color="auto"/>
      </w:divBdr>
    </w:div>
    <w:div w:id="2040934058">
      <w:bodyDiv w:val="1"/>
      <w:marLeft w:val="0"/>
      <w:marRight w:val="0"/>
      <w:marTop w:val="0"/>
      <w:marBottom w:val="0"/>
      <w:divBdr>
        <w:top w:val="none" w:sz="0" w:space="0" w:color="auto"/>
        <w:left w:val="none" w:sz="0" w:space="0" w:color="auto"/>
        <w:bottom w:val="none" w:sz="0" w:space="0" w:color="auto"/>
        <w:right w:val="none" w:sz="0" w:space="0" w:color="auto"/>
      </w:divBdr>
    </w:div>
    <w:div w:id="2044212812">
      <w:bodyDiv w:val="1"/>
      <w:marLeft w:val="0"/>
      <w:marRight w:val="0"/>
      <w:marTop w:val="0"/>
      <w:marBottom w:val="0"/>
      <w:divBdr>
        <w:top w:val="none" w:sz="0" w:space="0" w:color="auto"/>
        <w:left w:val="none" w:sz="0" w:space="0" w:color="auto"/>
        <w:bottom w:val="none" w:sz="0" w:space="0" w:color="auto"/>
        <w:right w:val="none" w:sz="0" w:space="0" w:color="auto"/>
      </w:divBdr>
    </w:div>
    <w:div w:id="210904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D7A1DD-C544-4E00-88AC-87E4BF4EED32}" type="doc">
      <dgm:prSet loTypeId="urn:microsoft.com/office/officeart/2009/3/layout/StepUpProcess" loCatId="process" qsTypeId="urn:microsoft.com/office/officeart/2005/8/quickstyle/simple1" qsCatId="simple" csTypeId="urn:microsoft.com/office/officeart/2005/8/colors/colorful2" csCatId="colorful" phldr="1"/>
      <dgm:spPr/>
    </dgm:pt>
    <dgm:pt modelId="{638D399C-E326-47AB-908B-588F9A7ECADC}">
      <dgm:prSet phldrT="[Texto]"/>
      <dgm:spPr/>
      <dgm:t>
        <a:bodyPr/>
        <a:lstStyle/>
        <a:p>
          <a:pPr>
            <a:buFont typeface="+mj-lt"/>
            <a:buAutoNum type="arabicPeriod"/>
          </a:pPr>
          <a:r>
            <a:rPr lang="pt-BR"/>
            <a:t>1. Levantamento dos dados</a:t>
          </a:r>
        </a:p>
      </dgm:t>
    </dgm:pt>
    <dgm:pt modelId="{CA3DB377-115C-412D-A901-F166F5C3DA0C}" type="parTrans" cxnId="{C5BE8B1D-021E-4E23-80B7-B1A15CCDA243}">
      <dgm:prSet/>
      <dgm:spPr/>
      <dgm:t>
        <a:bodyPr/>
        <a:lstStyle/>
        <a:p>
          <a:endParaRPr lang="pt-BR"/>
        </a:p>
      </dgm:t>
    </dgm:pt>
    <dgm:pt modelId="{15DD918F-5286-44C0-B3DF-DBDC51D37D01}" type="sibTrans" cxnId="{C5BE8B1D-021E-4E23-80B7-B1A15CCDA243}">
      <dgm:prSet/>
      <dgm:spPr/>
      <dgm:t>
        <a:bodyPr/>
        <a:lstStyle/>
        <a:p>
          <a:endParaRPr lang="pt-BR"/>
        </a:p>
      </dgm:t>
    </dgm:pt>
    <dgm:pt modelId="{281550CF-1DF2-41C4-9EDE-125ABF4B5538}">
      <dgm:prSet/>
      <dgm:spPr/>
      <dgm:t>
        <a:bodyPr/>
        <a:lstStyle/>
        <a:p>
          <a:pPr>
            <a:buFont typeface="+mj-lt"/>
            <a:buAutoNum type="arabicPeriod"/>
          </a:pPr>
          <a:r>
            <a:rPr lang="pt-BR"/>
            <a:t>2. Seleção de modelos de aprendizado de máquina</a:t>
          </a:r>
        </a:p>
      </dgm:t>
    </dgm:pt>
    <dgm:pt modelId="{BD7CC6B4-54CF-40DA-B193-88B1CC29251E}" type="parTrans" cxnId="{6D07358E-5314-4C3B-AF6C-4C69E4CF51F9}">
      <dgm:prSet/>
      <dgm:spPr/>
      <dgm:t>
        <a:bodyPr/>
        <a:lstStyle/>
        <a:p>
          <a:endParaRPr lang="pt-BR"/>
        </a:p>
      </dgm:t>
    </dgm:pt>
    <dgm:pt modelId="{CA362CD5-367C-4E75-B4E9-80A89AD3DE7E}" type="sibTrans" cxnId="{6D07358E-5314-4C3B-AF6C-4C69E4CF51F9}">
      <dgm:prSet/>
      <dgm:spPr/>
      <dgm:t>
        <a:bodyPr/>
        <a:lstStyle/>
        <a:p>
          <a:endParaRPr lang="pt-BR"/>
        </a:p>
      </dgm:t>
    </dgm:pt>
    <dgm:pt modelId="{578301EC-942B-4DF9-A5C0-E3AAB279B855}">
      <dgm:prSet/>
      <dgm:spPr/>
      <dgm:t>
        <a:bodyPr/>
        <a:lstStyle/>
        <a:p>
          <a:pPr>
            <a:buFont typeface="+mj-lt"/>
            <a:buAutoNum type="arabicPeriod"/>
          </a:pPr>
          <a:r>
            <a:rPr lang="pt-BR"/>
            <a:t>3. Treinamento dos modelos e teste de previsão</a:t>
          </a:r>
        </a:p>
      </dgm:t>
    </dgm:pt>
    <dgm:pt modelId="{935BDD62-55F4-4810-96F1-E220626CC187}" type="parTrans" cxnId="{1B531D41-EBE2-4CD5-AE16-3347CC233154}">
      <dgm:prSet/>
      <dgm:spPr/>
      <dgm:t>
        <a:bodyPr/>
        <a:lstStyle/>
        <a:p>
          <a:endParaRPr lang="pt-BR"/>
        </a:p>
      </dgm:t>
    </dgm:pt>
    <dgm:pt modelId="{1A2ABF28-2F5D-4517-BACA-7B1BF5609966}" type="sibTrans" cxnId="{1B531D41-EBE2-4CD5-AE16-3347CC233154}">
      <dgm:prSet/>
      <dgm:spPr/>
      <dgm:t>
        <a:bodyPr/>
        <a:lstStyle/>
        <a:p>
          <a:endParaRPr lang="pt-BR"/>
        </a:p>
      </dgm:t>
    </dgm:pt>
    <dgm:pt modelId="{7525A240-4447-46CB-8BAA-58D23EE2B171}">
      <dgm:prSet/>
      <dgm:spPr/>
      <dgm:t>
        <a:bodyPr/>
        <a:lstStyle/>
        <a:p>
          <a:pPr>
            <a:buFont typeface="+mj-lt"/>
            <a:buAutoNum type="arabicPeriod"/>
          </a:pPr>
          <a:r>
            <a:rPr lang="pt-BR"/>
            <a:t>4. Classificação dos melhores modelos</a:t>
          </a:r>
        </a:p>
      </dgm:t>
    </dgm:pt>
    <dgm:pt modelId="{3F5CFCD1-365F-493F-8BE2-ADCBE6CC037A}" type="parTrans" cxnId="{A06E2C73-1F0C-4DC6-9045-D6377327592C}">
      <dgm:prSet/>
      <dgm:spPr/>
      <dgm:t>
        <a:bodyPr/>
        <a:lstStyle/>
        <a:p>
          <a:endParaRPr lang="pt-BR"/>
        </a:p>
      </dgm:t>
    </dgm:pt>
    <dgm:pt modelId="{708B45C2-7934-4B61-BCB2-EA854B6E31A8}" type="sibTrans" cxnId="{A06E2C73-1F0C-4DC6-9045-D6377327592C}">
      <dgm:prSet/>
      <dgm:spPr/>
      <dgm:t>
        <a:bodyPr/>
        <a:lstStyle/>
        <a:p>
          <a:endParaRPr lang="pt-BR"/>
        </a:p>
      </dgm:t>
    </dgm:pt>
    <dgm:pt modelId="{DC75058D-166A-4107-8268-467477975E2C}" type="pres">
      <dgm:prSet presAssocID="{EBD7A1DD-C544-4E00-88AC-87E4BF4EED32}" presName="rootnode" presStyleCnt="0">
        <dgm:presLayoutVars>
          <dgm:chMax/>
          <dgm:chPref/>
          <dgm:dir/>
          <dgm:animLvl val="lvl"/>
        </dgm:presLayoutVars>
      </dgm:prSet>
      <dgm:spPr/>
    </dgm:pt>
    <dgm:pt modelId="{355637CD-F835-44FB-A8EF-4506E8EC008B}" type="pres">
      <dgm:prSet presAssocID="{638D399C-E326-47AB-908B-588F9A7ECADC}" presName="composite" presStyleCnt="0"/>
      <dgm:spPr/>
    </dgm:pt>
    <dgm:pt modelId="{CB23277B-DA9F-4295-8D0D-28F139C4CA46}" type="pres">
      <dgm:prSet presAssocID="{638D399C-E326-47AB-908B-588F9A7ECADC}" presName="LShape" presStyleLbl="alignNode1" presStyleIdx="0" presStyleCnt="7"/>
      <dgm:spPr/>
    </dgm:pt>
    <dgm:pt modelId="{42856B62-8F87-47A2-9A96-731C121DC8EA}" type="pres">
      <dgm:prSet presAssocID="{638D399C-E326-47AB-908B-588F9A7ECADC}" presName="ParentText" presStyleLbl="revTx" presStyleIdx="0" presStyleCnt="4">
        <dgm:presLayoutVars>
          <dgm:chMax val="0"/>
          <dgm:chPref val="0"/>
          <dgm:bulletEnabled val="1"/>
        </dgm:presLayoutVars>
      </dgm:prSet>
      <dgm:spPr/>
      <dgm:t>
        <a:bodyPr/>
        <a:lstStyle/>
        <a:p>
          <a:endParaRPr lang="en-US"/>
        </a:p>
      </dgm:t>
    </dgm:pt>
    <dgm:pt modelId="{6A1C71CE-85EB-49A4-95CE-A8B21C2A0CF7}" type="pres">
      <dgm:prSet presAssocID="{638D399C-E326-47AB-908B-588F9A7ECADC}" presName="Triangle" presStyleLbl="alignNode1" presStyleIdx="1" presStyleCnt="7"/>
      <dgm:spPr/>
    </dgm:pt>
    <dgm:pt modelId="{22F7F554-355E-4B76-B6EE-A85F89BA5042}" type="pres">
      <dgm:prSet presAssocID="{15DD918F-5286-44C0-B3DF-DBDC51D37D01}" presName="sibTrans" presStyleCnt="0"/>
      <dgm:spPr/>
    </dgm:pt>
    <dgm:pt modelId="{DCD7D211-CF63-47D6-8664-459D6FDF2617}" type="pres">
      <dgm:prSet presAssocID="{15DD918F-5286-44C0-B3DF-DBDC51D37D01}" presName="space" presStyleCnt="0"/>
      <dgm:spPr/>
    </dgm:pt>
    <dgm:pt modelId="{F494EF65-8729-448A-804E-FACF9E287CB9}" type="pres">
      <dgm:prSet presAssocID="{281550CF-1DF2-41C4-9EDE-125ABF4B5538}" presName="composite" presStyleCnt="0"/>
      <dgm:spPr/>
    </dgm:pt>
    <dgm:pt modelId="{12675ABD-2D5E-4CC2-A63B-631CCE21E3EB}" type="pres">
      <dgm:prSet presAssocID="{281550CF-1DF2-41C4-9EDE-125ABF4B5538}" presName="LShape" presStyleLbl="alignNode1" presStyleIdx="2" presStyleCnt="7"/>
      <dgm:spPr/>
    </dgm:pt>
    <dgm:pt modelId="{B5B62547-0503-410D-87B3-A9CA5AC179EA}" type="pres">
      <dgm:prSet presAssocID="{281550CF-1DF2-41C4-9EDE-125ABF4B5538}" presName="ParentText" presStyleLbl="revTx" presStyleIdx="1" presStyleCnt="4">
        <dgm:presLayoutVars>
          <dgm:chMax val="0"/>
          <dgm:chPref val="0"/>
          <dgm:bulletEnabled val="1"/>
        </dgm:presLayoutVars>
      </dgm:prSet>
      <dgm:spPr/>
      <dgm:t>
        <a:bodyPr/>
        <a:lstStyle/>
        <a:p>
          <a:endParaRPr lang="en-US"/>
        </a:p>
      </dgm:t>
    </dgm:pt>
    <dgm:pt modelId="{F238059F-059F-49A9-9BFF-DEEAD38E0C39}" type="pres">
      <dgm:prSet presAssocID="{281550CF-1DF2-41C4-9EDE-125ABF4B5538}" presName="Triangle" presStyleLbl="alignNode1" presStyleIdx="3" presStyleCnt="7"/>
      <dgm:spPr/>
    </dgm:pt>
    <dgm:pt modelId="{862C5C4A-13F5-4A4D-A495-58BB26F8D9BE}" type="pres">
      <dgm:prSet presAssocID="{CA362CD5-367C-4E75-B4E9-80A89AD3DE7E}" presName="sibTrans" presStyleCnt="0"/>
      <dgm:spPr/>
    </dgm:pt>
    <dgm:pt modelId="{13836451-52DD-4B60-9183-72A0EA1F5DB6}" type="pres">
      <dgm:prSet presAssocID="{CA362CD5-367C-4E75-B4E9-80A89AD3DE7E}" presName="space" presStyleCnt="0"/>
      <dgm:spPr/>
    </dgm:pt>
    <dgm:pt modelId="{57AC7295-EC35-45F9-82A6-A4C2D6ED424E}" type="pres">
      <dgm:prSet presAssocID="{578301EC-942B-4DF9-A5C0-E3AAB279B855}" presName="composite" presStyleCnt="0"/>
      <dgm:spPr/>
    </dgm:pt>
    <dgm:pt modelId="{2E807AD7-BBAA-48E6-858A-ED77699DF2A2}" type="pres">
      <dgm:prSet presAssocID="{578301EC-942B-4DF9-A5C0-E3AAB279B855}" presName="LShape" presStyleLbl="alignNode1" presStyleIdx="4" presStyleCnt="7"/>
      <dgm:spPr/>
    </dgm:pt>
    <dgm:pt modelId="{659ED447-AF0E-425C-A1C7-B4EFF17E297D}" type="pres">
      <dgm:prSet presAssocID="{578301EC-942B-4DF9-A5C0-E3AAB279B855}" presName="ParentText" presStyleLbl="revTx" presStyleIdx="2" presStyleCnt="4">
        <dgm:presLayoutVars>
          <dgm:chMax val="0"/>
          <dgm:chPref val="0"/>
          <dgm:bulletEnabled val="1"/>
        </dgm:presLayoutVars>
      </dgm:prSet>
      <dgm:spPr/>
      <dgm:t>
        <a:bodyPr/>
        <a:lstStyle/>
        <a:p>
          <a:endParaRPr lang="en-US"/>
        </a:p>
      </dgm:t>
    </dgm:pt>
    <dgm:pt modelId="{229A8DDB-0A3B-44A8-8002-E2BC60EC59DE}" type="pres">
      <dgm:prSet presAssocID="{578301EC-942B-4DF9-A5C0-E3AAB279B855}" presName="Triangle" presStyleLbl="alignNode1" presStyleIdx="5" presStyleCnt="7"/>
      <dgm:spPr/>
    </dgm:pt>
    <dgm:pt modelId="{30E01A97-AA93-4896-A9CF-16B681C2A5D1}" type="pres">
      <dgm:prSet presAssocID="{1A2ABF28-2F5D-4517-BACA-7B1BF5609966}" presName="sibTrans" presStyleCnt="0"/>
      <dgm:spPr/>
    </dgm:pt>
    <dgm:pt modelId="{5A664F0F-41B3-4799-BB14-94A4CED1E72E}" type="pres">
      <dgm:prSet presAssocID="{1A2ABF28-2F5D-4517-BACA-7B1BF5609966}" presName="space" presStyleCnt="0"/>
      <dgm:spPr/>
    </dgm:pt>
    <dgm:pt modelId="{EEC1CB75-6CAB-4AAB-94EA-61BC6321D5FC}" type="pres">
      <dgm:prSet presAssocID="{7525A240-4447-46CB-8BAA-58D23EE2B171}" presName="composite" presStyleCnt="0"/>
      <dgm:spPr/>
    </dgm:pt>
    <dgm:pt modelId="{F796F4C2-99BE-416F-AAC7-12BF3DD8629B}" type="pres">
      <dgm:prSet presAssocID="{7525A240-4447-46CB-8BAA-58D23EE2B171}" presName="LShape" presStyleLbl="alignNode1" presStyleIdx="6" presStyleCnt="7"/>
      <dgm:spPr/>
    </dgm:pt>
    <dgm:pt modelId="{D6861D86-E34B-465F-B844-6861CE428BE2}" type="pres">
      <dgm:prSet presAssocID="{7525A240-4447-46CB-8BAA-58D23EE2B171}" presName="ParentText" presStyleLbl="revTx" presStyleIdx="3" presStyleCnt="4">
        <dgm:presLayoutVars>
          <dgm:chMax val="0"/>
          <dgm:chPref val="0"/>
          <dgm:bulletEnabled val="1"/>
        </dgm:presLayoutVars>
      </dgm:prSet>
      <dgm:spPr/>
      <dgm:t>
        <a:bodyPr/>
        <a:lstStyle/>
        <a:p>
          <a:endParaRPr lang="en-US"/>
        </a:p>
      </dgm:t>
    </dgm:pt>
  </dgm:ptLst>
  <dgm:cxnLst>
    <dgm:cxn modelId="{5ABCD93A-F202-4249-BE95-F81EE5A6EFCD}" type="presOf" srcId="{638D399C-E326-47AB-908B-588F9A7ECADC}" destId="{42856B62-8F87-47A2-9A96-731C121DC8EA}" srcOrd="0" destOrd="0" presId="urn:microsoft.com/office/officeart/2009/3/layout/StepUpProcess"/>
    <dgm:cxn modelId="{0E0056F1-42C0-4FD8-91F9-8A39C30C9924}" type="presOf" srcId="{578301EC-942B-4DF9-A5C0-E3AAB279B855}" destId="{659ED447-AF0E-425C-A1C7-B4EFF17E297D}" srcOrd="0" destOrd="0" presId="urn:microsoft.com/office/officeart/2009/3/layout/StepUpProcess"/>
    <dgm:cxn modelId="{E1196561-8D0E-4295-81C2-4F4AA50698AB}" type="presOf" srcId="{281550CF-1DF2-41C4-9EDE-125ABF4B5538}" destId="{B5B62547-0503-410D-87B3-A9CA5AC179EA}" srcOrd="0" destOrd="0" presId="urn:microsoft.com/office/officeart/2009/3/layout/StepUpProcess"/>
    <dgm:cxn modelId="{A06E2C73-1F0C-4DC6-9045-D6377327592C}" srcId="{EBD7A1DD-C544-4E00-88AC-87E4BF4EED32}" destId="{7525A240-4447-46CB-8BAA-58D23EE2B171}" srcOrd="3" destOrd="0" parTransId="{3F5CFCD1-365F-493F-8BE2-ADCBE6CC037A}" sibTransId="{708B45C2-7934-4B61-BCB2-EA854B6E31A8}"/>
    <dgm:cxn modelId="{6D07358E-5314-4C3B-AF6C-4C69E4CF51F9}" srcId="{EBD7A1DD-C544-4E00-88AC-87E4BF4EED32}" destId="{281550CF-1DF2-41C4-9EDE-125ABF4B5538}" srcOrd="1" destOrd="0" parTransId="{BD7CC6B4-54CF-40DA-B193-88B1CC29251E}" sibTransId="{CA362CD5-367C-4E75-B4E9-80A89AD3DE7E}"/>
    <dgm:cxn modelId="{C5BE8B1D-021E-4E23-80B7-B1A15CCDA243}" srcId="{EBD7A1DD-C544-4E00-88AC-87E4BF4EED32}" destId="{638D399C-E326-47AB-908B-588F9A7ECADC}" srcOrd="0" destOrd="0" parTransId="{CA3DB377-115C-412D-A901-F166F5C3DA0C}" sibTransId="{15DD918F-5286-44C0-B3DF-DBDC51D37D01}"/>
    <dgm:cxn modelId="{3A48C8A6-3209-4A8C-B290-B83A236A66B6}" type="presOf" srcId="{EBD7A1DD-C544-4E00-88AC-87E4BF4EED32}" destId="{DC75058D-166A-4107-8268-467477975E2C}" srcOrd="0" destOrd="0" presId="urn:microsoft.com/office/officeart/2009/3/layout/StepUpProcess"/>
    <dgm:cxn modelId="{004CD440-F7D6-490D-8660-25A9977B57B6}" type="presOf" srcId="{7525A240-4447-46CB-8BAA-58D23EE2B171}" destId="{D6861D86-E34B-465F-B844-6861CE428BE2}" srcOrd="0" destOrd="0" presId="urn:microsoft.com/office/officeart/2009/3/layout/StepUpProcess"/>
    <dgm:cxn modelId="{1B531D41-EBE2-4CD5-AE16-3347CC233154}" srcId="{EBD7A1DD-C544-4E00-88AC-87E4BF4EED32}" destId="{578301EC-942B-4DF9-A5C0-E3AAB279B855}" srcOrd="2" destOrd="0" parTransId="{935BDD62-55F4-4810-96F1-E220626CC187}" sibTransId="{1A2ABF28-2F5D-4517-BACA-7B1BF5609966}"/>
    <dgm:cxn modelId="{06DD1A0E-EC05-406B-A633-D8C5020A5BB0}" type="presParOf" srcId="{DC75058D-166A-4107-8268-467477975E2C}" destId="{355637CD-F835-44FB-A8EF-4506E8EC008B}" srcOrd="0" destOrd="0" presId="urn:microsoft.com/office/officeart/2009/3/layout/StepUpProcess"/>
    <dgm:cxn modelId="{0607841C-F069-4E1D-9BB8-4335E1254D15}" type="presParOf" srcId="{355637CD-F835-44FB-A8EF-4506E8EC008B}" destId="{CB23277B-DA9F-4295-8D0D-28F139C4CA46}" srcOrd="0" destOrd="0" presId="urn:microsoft.com/office/officeart/2009/3/layout/StepUpProcess"/>
    <dgm:cxn modelId="{1574FAD6-ABBE-4BFD-BE48-66697AE16259}" type="presParOf" srcId="{355637CD-F835-44FB-A8EF-4506E8EC008B}" destId="{42856B62-8F87-47A2-9A96-731C121DC8EA}" srcOrd="1" destOrd="0" presId="urn:microsoft.com/office/officeart/2009/3/layout/StepUpProcess"/>
    <dgm:cxn modelId="{9BB88C1C-1198-4D3E-838E-3F0FBF7B5F04}" type="presParOf" srcId="{355637CD-F835-44FB-A8EF-4506E8EC008B}" destId="{6A1C71CE-85EB-49A4-95CE-A8B21C2A0CF7}" srcOrd="2" destOrd="0" presId="urn:microsoft.com/office/officeart/2009/3/layout/StepUpProcess"/>
    <dgm:cxn modelId="{6D1CF244-97CB-4A17-B3A0-F19EE70332DE}" type="presParOf" srcId="{DC75058D-166A-4107-8268-467477975E2C}" destId="{22F7F554-355E-4B76-B6EE-A85F89BA5042}" srcOrd="1" destOrd="0" presId="urn:microsoft.com/office/officeart/2009/3/layout/StepUpProcess"/>
    <dgm:cxn modelId="{0FCFE92E-0189-45AE-91A4-60BB516D7A02}" type="presParOf" srcId="{22F7F554-355E-4B76-B6EE-A85F89BA5042}" destId="{DCD7D211-CF63-47D6-8664-459D6FDF2617}" srcOrd="0" destOrd="0" presId="urn:microsoft.com/office/officeart/2009/3/layout/StepUpProcess"/>
    <dgm:cxn modelId="{FC0DBE02-1873-4211-A0A7-4F0CFE8AE3D2}" type="presParOf" srcId="{DC75058D-166A-4107-8268-467477975E2C}" destId="{F494EF65-8729-448A-804E-FACF9E287CB9}" srcOrd="2" destOrd="0" presId="urn:microsoft.com/office/officeart/2009/3/layout/StepUpProcess"/>
    <dgm:cxn modelId="{BF27FE4A-C0B1-4C19-BF13-214B45295C32}" type="presParOf" srcId="{F494EF65-8729-448A-804E-FACF9E287CB9}" destId="{12675ABD-2D5E-4CC2-A63B-631CCE21E3EB}" srcOrd="0" destOrd="0" presId="urn:microsoft.com/office/officeart/2009/3/layout/StepUpProcess"/>
    <dgm:cxn modelId="{D4D3402F-C57C-4EFE-BE07-B41E6EF735E2}" type="presParOf" srcId="{F494EF65-8729-448A-804E-FACF9E287CB9}" destId="{B5B62547-0503-410D-87B3-A9CA5AC179EA}" srcOrd="1" destOrd="0" presId="urn:microsoft.com/office/officeart/2009/3/layout/StepUpProcess"/>
    <dgm:cxn modelId="{DBA40635-0515-4636-9CB8-55EB7042825E}" type="presParOf" srcId="{F494EF65-8729-448A-804E-FACF9E287CB9}" destId="{F238059F-059F-49A9-9BFF-DEEAD38E0C39}" srcOrd="2" destOrd="0" presId="urn:microsoft.com/office/officeart/2009/3/layout/StepUpProcess"/>
    <dgm:cxn modelId="{B329FBA1-8726-435B-AA56-98159A8291DC}" type="presParOf" srcId="{DC75058D-166A-4107-8268-467477975E2C}" destId="{862C5C4A-13F5-4A4D-A495-58BB26F8D9BE}" srcOrd="3" destOrd="0" presId="urn:microsoft.com/office/officeart/2009/3/layout/StepUpProcess"/>
    <dgm:cxn modelId="{64DEA9C4-BB7A-4BD3-AE8F-063135CA2695}" type="presParOf" srcId="{862C5C4A-13F5-4A4D-A495-58BB26F8D9BE}" destId="{13836451-52DD-4B60-9183-72A0EA1F5DB6}" srcOrd="0" destOrd="0" presId="urn:microsoft.com/office/officeart/2009/3/layout/StepUpProcess"/>
    <dgm:cxn modelId="{018D5979-D207-40A1-AD82-904812615F9A}" type="presParOf" srcId="{DC75058D-166A-4107-8268-467477975E2C}" destId="{57AC7295-EC35-45F9-82A6-A4C2D6ED424E}" srcOrd="4" destOrd="0" presId="urn:microsoft.com/office/officeart/2009/3/layout/StepUpProcess"/>
    <dgm:cxn modelId="{876D4A86-51D9-4BDD-BCFB-8D6D14D86A3E}" type="presParOf" srcId="{57AC7295-EC35-45F9-82A6-A4C2D6ED424E}" destId="{2E807AD7-BBAA-48E6-858A-ED77699DF2A2}" srcOrd="0" destOrd="0" presId="urn:microsoft.com/office/officeart/2009/3/layout/StepUpProcess"/>
    <dgm:cxn modelId="{C12DAA87-18B2-427A-9DAC-4E1D3723DF9F}" type="presParOf" srcId="{57AC7295-EC35-45F9-82A6-A4C2D6ED424E}" destId="{659ED447-AF0E-425C-A1C7-B4EFF17E297D}" srcOrd="1" destOrd="0" presId="urn:microsoft.com/office/officeart/2009/3/layout/StepUpProcess"/>
    <dgm:cxn modelId="{6E6FDAF0-7A51-409F-8EA8-D2F87A31FD0C}" type="presParOf" srcId="{57AC7295-EC35-45F9-82A6-A4C2D6ED424E}" destId="{229A8DDB-0A3B-44A8-8002-E2BC60EC59DE}" srcOrd="2" destOrd="0" presId="urn:microsoft.com/office/officeart/2009/3/layout/StepUpProcess"/>
    <dgm:cxn modelId="{C0095AFF-AF38-4FC3-A4F9-AFA2C7D6ECC9}" type="presParOf" srcId="{DC75058D-166A-4107-8268-467477975E2C}" destId="{30E01A97-AA93-4896-A9CF-16B681C2A5D1}" srcOrd="5" destOrd="0" presId="urn:microsoft.com/office/officeart/2009/3/layout/StepUpProcess"/>
    <dgm:cxn modelId="{B58C8E81-501C-4BB9-A7F6-398676F0AAAB}" type="presParOf" srcId="{30E01A97-AA93-4896-A9CF-16B681C2A5D1}" destId="{5A664F0F-41B3-4799-BB14-94A4CED1E72E}" srcOrd="0" destOrd="0" presId="urn:microsoft.com/office/officeart/2009/3/layout/StepUpProcess"/>
    <dgm:cxn modelId="{216D9855-135F-4CEA-BC42-8CF0317CEF89}" type="presParOf" srcId="{DC75058D-166A-4107-8268-467477975E2C}" destId="{EEC1CB75-6CAB-4AAB-94EA-61BC6321D5FC}" srcOrd="6" destOrd="0" presId="urn:microsoft.com/office/officeart/2009/3/layout/StepUpProcess"/>
    <dgm:cxn modelId="{25BA5C7F-ABB9-4B4C-B55E-44D81FC656F0}" type="presParOf" srcId="{EEC1CB75-6CAB-4AAB-94EA-61BC6321D5FC}" destId="{F796F4C2-99BE-416F-AAC7-12BF3DD8629B}" srcOrd="0" destOrd="0" presId="urn:microsoft.com/office/officeart/2009/3/layout/StepUpProcess"/>
    <dgm:cxn modelId="{6B2FDAE1-F095-4240-8521-398766A8235D}" type="presParOf" srcId="{EEC1CB75-6CAB-4AAB-94EA-61BC6321D5FC}" destId="{D6861D86-E34B-465F-B844-6861CE428BE2}" srcOrd="1" destOrd="0" presId="urn:microsoft.com/office/officeart/2009/3/layout/StepUp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046A83-1AEF-4218-BAE0-3D834EFFFDED}" type="doc">
      <dgm:prSet loTypeId="urn:microsoft.com/office/officeart/2005/8/layout/arrow2" loCatId="process" qsTypeId="urn:microsoft.com/office/officeart/2005/8/quickstyle/simple2" qsCatId="simple" csTypeId="urn:microsoft.com/office/officeart/2005/8/colors/colorful3" csCatId="colorful" phldr="1"/>
      <dgm:spPr/>
    </dgm:pt>
    <dgm:pt modelId="{7F79E9BD-FB55-4268-8BB5-6B07F07234CE}">
      <dgm:prSet phldrT="[Texto]"/>
      <dgm:spPr/>
      <dgm:t>
        <a:bodyPr/>
        <a:lstStyle/>
        <a:p>
          <a:pPr>
            <a:buFont typeface="+mj-lt"/>
            <a:buAutoNum type="arabicPeriod"/>
          </a:pPr>
          <a:r>
            <a:rPr lang="pt-BR"/>
            <a:t>1. Previsão de preços</a:t>
          </a:r>
        </a:p>
      </dgm:t>
    </dgm:pt>
    <dgm:pt modelId="{ACD8C6F0-D0F5-40BA-B563-AAD42E90F15D}" type="parTrans" cxnId="{27CB5FFC-34E3-4446-B527-2C5F1241F9EC}">
      <dgm:prSet/>
      <dgm:spPr/>
      <dgm:t>
        <a:bodyPr/>
        <a:lstStyle/>
        <a:p>
          <a:endParaRPr lang="pt-BR"/>
        </a:p>
      </dgm:t>
    </dgm:pt>
    <dgm:pt modelId="{11863CA2-532C-41A9-9E18-B3DD4DF038A7}" type="sibTrans" cxnId="{27CB5FFC-34E3-4446-B527-2C5F1241F9EC}">
      <dgm:prSet/>
      <dgm:spPr/>
      <dgm:t>
        <a:bodyPr/>
        <a:lstStyle/>
        <a:p>
          <a:endParaRPr lang="pt-BR"/>
        </a:p>
      </dgm:t>
    </dgm:pt>
    <dgm:pt modelId="{39A22571-B615-465B-BE07-EFEFF953C443}">
      <dgm:prSet phldrT="[Texto]" phldr="1"/>
      <dgm:spPr/>
      <dgm:t>
        <a:bodyPr/>
        <a:lstStyle/>
        <a:p>
          <a:endParaRPr lang="pt-BR"/>
        </a:p>
      </dgm:t>
    </dgm:pt>
    <dgm:pt modelId="{B0567B2A-A44C-41F4-AC46-5B72B85C89FB}" type="parTrans" cxnId="{98C57E31-3A2C-4DA5-9565-46692A18B23A}">
      <dgm:prSet/>
      <dgm:spPr/>
      <dgm:t>
        <a:bodyPr/>
        <a:lstStyle/>
        <a:p>
          <a:endParaRPr lang="pt-BR"/>
        </a:p>
      </dgm:t>
    </dgm:pt>
    <dgm:pt modelId="{9FF79968-F402-4CB9-AE75-50DDB40FF2A6}" type="sibTrans" cxnId="{98C57E31-3A2C-4DA5-9565-46692A18B23A}">
      <dgm:prSet/>
      <dgm:spPr/>
      <dgm:t>
        <a:bodyPr/>
        <a:lstStyle/>
        <a:p>
          <a:endParaRPr lang="pt-BR"/>
        </a:p>
      </dgm:t>
    </dgm:pt>
    <dgm:pt modelId="{DDF0B406-B411-4B31-8618-37AE81BB3EC7}">
      <dgm:prSet phldrT="[Texto]" phldr="1"/>
      <dgm:spPr/>
      <dgm:t>
        <a:bodyPr/>
        <a:lstStyle/>
        <a:p>
          <a:endParaRPr lang="pt-BR"/>
        </a:p>
      </dgm:t>
    </dgm:pt>
    <dgm:pt modelId="{7A49670D-3FEB-4E63-9C0A-E28F0832CC2C}" type="parTrans" cxnId="{30F05DFA-5439-4B4B-BA85-2567600EEABF}">
      <dgm:prSet/>
      <dgm:spPr/>
      <dgm:t>
        <a:bodyPr/>
        <a:lstStyle/>
        <a:p>
          <a:endParaRPr lang="pt-BR"/>
        </a:p>
      </dgm:t>
    </dgm:pt>
    <dgm:pt modelId="{E446EAB7-172B-4078-A5DC-A77933F9DA06}" type="sibTrans" cxnId="{30F05DFA-5439-4B4B-BA85-2567600EEABF}">
      <dgm:prSet/>
      <dgm:spPr/>
      <dgm:t>
        <a:bodyPr/>
        <a:lstStyle/>
        <a:p>
          <a:endParaRPr lang="pt-BR"/>
        </a:p>
      </dgm:t>
    </dgm:pt>
    <dgm:pt modelId="{F6A413C0-9782-4331-B294-59C5FD4AEB1A}">
      <dgm:prSet/>
      <dgm:spPr/>
      <dgm:t>
        <a:bodyPr/>
        <a:lstStyle/>
        <a:p>
          <a:pPr>
            <a:buFont typeface="+mj-lt"/>
            <a:buAutoNum type="arabicPeriod"/>
          </a:pPr>
          <a:r>
            <a:rPr lang="pt-BR"/>
            <a:t>2. Alerta de oportunidades e riscos</a:t>
          </a:r>
        </a:p>
      </dgm:t>
    </dgm:pt>
    <dgm:pt modelId="{6C4F1C90-6178-46BE-896F-5658141133A6}" type="parTrans" cxnId="{6BC0A662-4848-444B-AAF6-38BC10FE5BE4}">
      <dgm:prSet/>
      <dgm:spPr/>
      <dgm:t>
        <a:bodyPr/>
        <a:lstStyle/>
        <a:p>
          <a:endParaRPr lang="pt-BR"/>
        </a:p>
      </dgm:t>
    </dgm:pt>
    <dgm:pt modelId="{F3E7A98F-B261-4C03-B52B-3705D9DAD3AD}" type="sibTrans" cxnId="{6BC0A662-4848-444B-AAF6-38BC10FE5BE4}">
      <dgm:prSet/>
      <dgm:spPr/>
      <dgm:t>
        <a:bodyPr/>
        <a:lstStyle/>
        <a:p>
          <a:endParaRPr lang="pt-BR"/>
        </a:p>
      </dgm:t>
    </dgm:pt>
    <dgm:pt modelId="{9CC408E7-A8A3-45F4-83F4-79AE526E45F6}">
      <dgm:prSet/>
      <dgm:spPr/>
      <dgm:t>
        <a:bodyPr/>
        <a:lstStyle/>
        <a:p>
          <a:pPr>
            <a:buFont typeface="+mj-lt"/>
            <a:buAutoNum type="arabicPeriod"/>
          </a:pPr>
          <a:r>
            <a:rPr lang="pt-BR"/>
            <a:t>3. Monitoramento de investimentos realizados</a:t>
          </a:r>
        </a:p>
      </dgm:t>
    </dgm:pt>
    <dgm:pt modelId="{73C5A71D-2BA8-4237-BA1A-9EA9837FF8FC}" type="parTrans" cxnId="{6A30F0AB-C789-4527-99FF-6C26D2147516}">
      <dgm:prSet/>
      <dgm:spPr/>
      <dgm:t>
        <a:bodyPr/>
        <a:lstStyle/>
        <a:p>
          <a:endParaRPr lang="pt-BR"/>
        </a:p>
      </dgm:t>
    </dgm:pt>
    <dgm:pt modelId="{795CBB08-55D7-4576-AB9A-F769B3546FA0}" type="sibTrans" cxnId="{6A30F0AB-C789-4527-99FF-6C26D2147516}">
      <dgm:prSet/>
      <dgm:spPr/>
      <dgm:t>
        <a:bodyPr/>
        <a:lstStyle/>
        <a:p>
          <a:endParaRPr lang="pt-BR"/>
        </a:p>
      </dgm:t>
    </dgm:pt>
    <dgm:pt modelId="{450C07F2-2F8B-4FDF-A53E-86938B3972AA}">
      <dgm:prSet/>
      <dgm:spPr/>
      <dgm:t>
        <a:bodyPr/>
        <a:lstStyle/>
        <a:p>
          <a:pPr>
            <a:buFont typeface="+mj-lt"/>
            <a:buAutoNum type="arabicPeriod"/>
          </a:pPr>
          <a:r>
            <a:rPr lang="pt-BR"/>
            <a:t>4. Geração de relatórios de performance</a:t>
          </a:r>
        </a:p>
      </dgm:t>
    </dgm:pt>
    <dgm:pt modelId="{F7C8A228-8732-4C23-A8BC-514E80577CD8}" type="parTrans" cxnId="{376AC168-0A16-46DE-8060-C714999826E5}">
      <dgm:prSet/>
      <dgm:spPr/>
      <dgm:t>
        <a:bodyPr/>
        <a:lstStyle/>
        <a:p>
          <a:endParaRPr lang="pt-BR"/>
        </a:p>
      </dgm:t>
    </dgm:pt>
    <dgm:pt modelId="{BE4EFB5F-1CF2-49F1-B68D-0D0584579F76}" type="sibTrans" cxnId="{376AC168-0A16-46DE-8060-C714999826E5}">
      <dgm:prSet/>
      <dgm:spPr/>
      <dgm:t>
        <a:bodyPr/>
        <a:lstStyle/>
        <a:p>
          <a:endParaRPr lang="pt-BR"/>
        </a:p>
      </dgm:t>
    </dgm:pt>
    <dgm:pt modelId="{3F31FAFA-C730-43DB-8795-3A8124EE18FF}">
      <dgm:prSet/>
      <dgm:spPr/>
      <dgm:t>
        <a:bodyPr/>
        <a:lstStyle/>
        <a:p>
          <a:pPr>
            <a:buFont typeface="+mj-lt"/>
            <a:buAutoNum type="arabicPeriod"/>
          </a:pPr>
          <a:r>
            <a:rPr lang="pt-BR"/>
            <a:t>5. Execução de ordens automatizadas</a:t>
          </a:r>
        </a:p>
      </dgm:t>
    </dgm:pt>
    <dgm:pt modelId="{C1E1EA36-C43F-4049-B25D-0F7FB8E7E5C9}" type="parTrans" cxnId="{6B2C41E8-0281-4550-AAB9-B0AFE7D52DBE}">
      <dgm:prSet/>
      <dgm:spPr/>
      <dgm:t>
        <a:bodyPr/>
        <a:lstStyle/>
        <a:p>
          <a:endParaRPr lang="pt-BR"/>
        </a:p>
      </dgm:t>
    </dgm:pt>
    <dgm:pt modelId="{70DAAFDA-04BC-4DBF-B1E4-2379333FEA8F}" type="sibTrans" cxnId="{6B2C41E8-0281-4550-AAB9-B0AFE7D52DBE}">
      <dgm:prSet/>
      <dgm:spPr/>
      <dgm:t>
        <a:bodyPr/>
        <a:lstStyle/>
        <a:p>
          <a:endParaRPr lang="pt-BR"/>
        </a:p>
      </dgm:t>
    </dgm:pt>
    <dgm:pt modelId="{415C965C-9794-46D3-94C3-AB3947B26777}" type="pres">
      <dgm:prSet presAssocID="{0F046A83-1AEF-4218-BAE0-3D834EFFFDED}" presName="arrowDiagram" presStyleCnt="0">
        <dgm:presLayoutVars>
          <dgm:chMax val="5"/>
          <dgm:dir/>
          <dgm:resizeHandles val="exact"/>
        </dgm:presLayoutVars>
      </dgm:prSet>
      <dgm:spPr/>
    </dgm:pt>
    <dgm:pt modelId="{132FF342-9467-43C7-ABA6-B8ED7F9D7B2A}" type="pres">
      <dgm:prSet presAssocID="{0F046A83-1AEF-4218-BAE0-3D834EFFFDED}" presName="arrow" presStyleLbl="bgShp" presStyleIdx="0" presStyleCnt="1"/>
      <dgm:spPr/>
    </dgm:pt>
    <dgm:pt modelId="{795DEC01-C127-43CE-8951-649C4C2EA5AC}" type="pres">
      <dgm:prSet presAssocID="{0F046A83-1AEF-4218-BAE0-3D834EFFFDED}" presName="arrowDiagram5" presStyleCnt="0"/>
      <dgm:spPr/>
    </dgm:pt>
    <dgm:pt modelId="{CDC87BEB-FEB4-42E7-A7E8-B0EE0DA1EF00}" type="pres">
      <dgm:prSet presAssocID="{7F79E9BD-FB55-4268-8BB5-6B07F07234CE}" presName="bullet5a" presStyleLbl="node1" presStyleIdx="0" presStyleCnt="5"/>
      <dgm:spPr/>
    </dgm:pt>
    <dgm:pt modelId="{C275801E-D601-4DB9-834E-A5A8984DAE56}" type="pres">
      <dgm:prSet presAssocID="{7F79E9BD-FB55-4268-8BB5-6B07F07234CE}" presName="textBox5a" presStyleLbl="revTx" presStyleIdx="0" presStyleCnt="5">
        <dgm:presLayoutVars>
          <dgm:bulletEnabled val="1"/>
        </dgm:presLayoutVars>
      </dgm:prSet>
      <dgm:spPr/>
      <dgm:t>
        <a:bodyPr/>
        <a:lstStyle/>
        <a:p>
          <a:endParaRPr lang="en-US"/>
        </a:p>
      </dgm:t>
    </dgm:pt>
    <dgm:pt modelId="{D09AD771-31A9-41FF-BF72-FEC28AE3C30E}" type="pres">
      <dgm:prSet presAssocID="{F6A413C0-9782-4331-B294-59C5FD4AEB1A}" presName="bullet5b" presStyleLbl="node1" presStyleIdx="1" presStyleCnt="5"/>
      <dgm:spPr/>
    </dgm:pt>
    <dgm:pt modelId="{CB230068-FB52-4ACE-8AB1-EE024E260B80}" type="pres">
      <dgm:prSet presAssocID="{F6A413C0-9782-4331-B294-59C5FD4AEB1A}" presName="textBox5b" presStyleLbl="revTx" presStyleIdx="1" presStyleCnt="5">
        <dgm:presLayoutVars>
          <dgm:bulletEnabled val="1"/>
        </dgm:presLayoutVars>
      </dgm:prSet>
      <dgm:spPr/>
      <dgm:t>
        <a:bodyPr/>
        <a:lstStyle/>
        <a:p>
          <a:endParaRPr lang="en-US"/>
        </a:p>
      </dgm:t>
    </dgm:pt>
    <dgm:pt modelId="{0B18523F-3E60-45D7-A839-B47E6D9A82A1}" type="pres">
      <dgm:prSet presAssocID="{9CC408E7-A8A3-45F4-83F4-79AE526E45F6}" presName="bullet5c" presStyleLbl="node1" presStyleIdx="2" presStyleCnt="5"/>
      <dgm:spPr/>
    </dgm:pt>
    <dgm:pt modelId="{39655F5F-8115-4F97-909D-1A934EAB5F00}" type="pres">
      <dgm:prSet presAssocID="{9CC408E7-A8A3-45F4-83F4-79AE526E45F6}" presName="textBox5c" presStyleLbl="revTx" presStyleIdx="2" presStyleCnt="5">
        <dgm:presLayoutVars>
          <dgm:bulletEnabled val="1"/>
        </dgm:presLayoutVars>
      </dgm:prSet>
      <dgm:spPr/>
      <dgm:t>
        <a:bodyPr/>
        <a:lstStyle/>
        <a:p>
          <a:endParaRPr lang="en-US"/>
        </a:p>
      </dgm:t>
    </dgm:pt>
    <dgm:pt modelId="{327C8435-1D07-42E3-8C15-DE358DA703A5}" type="pres">
      <dgm:prSet presAssocID="{450C07F2-2F8B-4FDF-A53E-86938B3972AA}" presName="bullet5d" presStyleLbl="node1" presStyleIdx="3" presStyleCnt="5"/>
      <dgm:spPr/>
    </dgm:pt>
    <dgm:pt modelId="{2DFD95CF-0355-4ADE-B11F-698DF8947D82}" type="pres">
      <dgm:prSet presAssocID="{450C07F2-2F8B-4FDF-A53E-86938B3972AA}" presName="textBox5d" presStyleLbl="revTx" presStyleIdx="3" presStyleCnt="5">
        <dgm:presLayoutVars>
          <dgm:bulletEnabled val="1"/>
        </dgm:presLayoutVars>
      </dgm:prSet>
      <dgm:spPr/>
      <dgm:t>
        <a:bodyPr/>
        <a:lstStyle/>
        <a:p>
          <a:endParaRPr lang="en-US"/>
        </a:p>
      </dgm:t>
    </dgm:pt>
    <dgm:pt modelId="{FDA22B51-FB4D-423F-999D-FC9CF904A265}" type="pres">
      <dgm:prSet presAssocID="{3F31FAFA-C730-43DB-8795-3A8124EE18FF}" presName="bullet5e" presStyleLbl="node1" presStyleIdx="4" presStyleCnt="5"/>
      <dgm:spPr/>
    </dgm:pt>
    <dgm:pt modelId="{0C6AA0F1-C1C6-4CE1-A2B0-DDCD0674B40D}" type="pres">
      <dgm:prSet presAssocID="{3F31FAFA-C730-43DB-8795-3A8124EE18FF}" presName="textBox5e" presStyleLbl="revTx" presStyleIdx="4" presStyleCnt="5">
        <dgm:presLayoutVars>
          <dgm:bulletEnabled val="1"/>
        </dgm:presLayoutVars>
      </dgm:prSet>
      <dgm:spPr/>
      <dgm:t>
        <a:bodyPr/>
        <a:lstStyle/>
        <a:p>
          <a:endParaRPr lang="en-US"/>
        </a:p>
      </dgm:t>
    </dgm:pt>
  </dgm:ptLst>
  <dgm:cxnLst>
    <dgm:cxn modelId="{6A30F0AB-C789-4527-99FF-6C26D2147516}" srcId="{0F046A83-1AEF-4218-BAE0-3D834EFFFDED}" destId="{9CC408E7-A8A3-45F4-83F4-79AE526E45F6}" srcOrd="2" destOrd="0" parTransId="{73C5A71D-2BA8-4237-BA1A-9EA9837FF8FC}" sibTransId="{795CBB08-55D7-4576-AB9A-F769B3546FA0}"/>
    <dgm:cxn modelId="{6BC0A662-4848-444B-AAF6-38BC10FE5BE4}" srcId="{0F046A83-1AEF-4218-BAE0-3D834EFFFDED}" destId="{F6A413C0-9782-4331-B294-59C5FD4AEB1A}" srcOrd="1" destOrd="0" parTransId="{6C4F1C90-6178-46BE-896F-5658141133A6}" sibTransId="{F3E7A98F-B261-4C03-B52B-3705D9DAD3AD}"/>
    <dgm:cxn modelId="{27CB5FFC-34E3-4446-B527-2C5F1241F9EC}" srcId="{0F046A83-1AEF-4218-BAE0-3D834EFFFDED}" destId="{7F79E9BD-FB55-4268-8BB5-6B07F07234CE}" srcOrd="0" destOrd="0" parTransId="{ACD8C6F0-D0F5-40BA-B563-AAD42E90F15D}" sibTransId="{11863CA2-532C-41A9-9E18-B3DD4DF038A7}"/>
    <dgm:cxn modelId="{FDB2C066-855B-4C55-856B-BEF6DED5A9CF}" type="presOf" srcId="{450C07F2-2F8B-4FDF-A53E-86938B3972AA}" destId="{2DFD95CF-0355-4ADE-B11F-698DF8947D82}" srcOrd="0" destOrd="0" presId="urn:microsoft.com/office/officeart/2005/8/layout/arrow2"/>
    <dgm:cxn modelId="{079D0490-4A1F-44C1-AFB1-6DDC1F0DADDA}" type="presOf" srcId="{9CC408E7-A8A3-45F4-83F4-79AE526E45F6}" destId="{39655F5F-8115-4F97-909D-1A934EAB5F00}" srcOrd="0" destOrd="0" presId="urn:microsoft.com/office/officeart/2005/8/layout/arrow2"/>
    <dgm:cxn modelId="{6B2C41E8-0281-4550-AAB9-B0AFE7D52DBE}" srcId="{0F046A83-1AEF-4218-BAE0-3D834EFFFDED}" destId="{3F31FAFA-C730-43DB-8795-3A8124EE18FF}" srcOrd="4" destOrd="0" parTransId="{C1E1EA36-C43F-4049-B25D-0F7FB8E7E5C9}" sibTransId="{70DAAFDA-04BC-4DBF-B1E4-2379333FEA8F}"/>
    <dgm:cxn modelId="{30F05DFA-5439-4B4B-BA85-2567600EEABF}" srcId="{0F046A83-1AEF-4218-BAE0-3D834EFFFDED}" destId="{DDF0B406-B411-4B31-8618-37AE81BB3EC7}" srcOrd="6" destOrd="0" parTransId="{7A49670D-3FEB-4E63-9C0A-E28F0832CC2C}" sibTransId="{E446EAB7-172B-4078-A5DC-A77933F9DA06}"/>
    <dgm:cxn modelId="{98C57E31-3A2C-4DA5-9565-46692A18B23A}" srcId="{0F046A83-1AEF-4218-BAE0-3D834EFFFDED}" destId="{39A22571-B615-465B-BE07-EFEFF953C443}" srcOrd="5" destOrd="0" parTransId="{B0567B2A-A44C-41F4-AC46-5B72B85C89FB}" sibTransId="{9FF79968-F402-4CB9-AE75-50DDB40FF2A6}"/>
    <dgm:cxn modelId="{376AC168-0A16-46DE-8060-C714999826E5}" srcId="{0F046A83-1AEF-4218-BAE0-3D834EFFFDED}" destId="{450C07F2-2F8B-4FDF-A53E-86938B3972AA}" srcOrd="3" destOrd="0" parTransId="{F7C8A228-8732-4C23-A8BC-514E80577CD8}" sibTransId="{BE4EFB5F-1CF2-49F1-B68D-0D0584579F76}"/>
    <dgm:cxn modelId="{2AE84B86-C54A-4963-A87D-B62C9388DEC2}" type="presOf" srcId="{7F79E9BD-FB55-4268-8BB5-6B07F07234CE}" destId="{C275801E-D601-4DB9-834E-A5A8984DAE56}" srcOrd="0" destOrd="0" presId="urn:microsoft.com/office/officeart/2005/8/layout/arrow2"/>
    <dgm:cxn modelId="{9167F0F0-0548-49DE-9FD0-883F35092BF6}" type="presOf" srcId="{F6A413C0-9782-4331-B294-59C5FD4AEB1A}" destId="{CB230068-FB52-4ACE-8AB1-EE024E260B80}" srcOrd="0" destOrd="0" presId="urn:microsoft.com/office/officeart/2005/8/layout/arrow2"/>
    <dgm:cxn modelId="{233C1134-5CC0-45CE-9189-9998D73800DB}" type="presOf" srcId="{3F31FAFA-C730-43DB-8795-3A8124EE18FF}" destId="{0C6AA0F1-C1C6-4CE1-A2B0-DDCD0674B40D}" srcOrd="0" destOrd="0" presId="urn:microsoft.com/office/officeart/2005/8/layout/arrow2"/>
    <dgm:cxn modelId="{D325DDBB-D453-48B8-B783-0FAE25711AAE}" type="presOf" srcId="{0F046A83-1AEF-4218-BAE0-3D834EFFFDED}" destId="{415C965C-9794-46D3-94C3-AB3947B26777}" srcOrd="0" destOrd="0" presId="urn:microsoft.com/office/officeart/2005/8/layout/arrow2"/>
    <dgm:cxn modelId="{C86FD9BE-455C-464B-9F88-ED53B54973F0}" type="presParOf" srcId="{415C965C-9794-46D3-94C3-AB3947B26777}" destId="{132FF342-9467-43C7-ABA6-B8ED7F9D7B2A}" srcOrd="0" destOrd="0" presId="urn:microsoft.com/office/officeart/2005/8/layout/arrow2"/>
    <dgm:cxn modelId="{35A8639F-7951-4EF2-845A-F7F6C0C48F55}" type="presParOf" srcId="{415C965C-9794-46D3-94C3-AB3947B26777}" destId="{795DEC01-C127-43CE-8951-649C4C2EA5AC}" srcOrd="1" destOrd="0" presId="urn:microsoft.com/office/officeart/2005/8/layout/arrow2"/>
    <dgm:cxn modelId="{0DD92C7E-183C-4473-A348-9081ED7C4C3A}" type="presParOf" srcId="{795DEC01-C127-43CE-8951-649C4C2EA5AC}" destId="{CDC87BEB-FEB4-42E7-A7E8-B0EE0DA1EF00}" srcOrd="0" destOrd="0" presId="urn:microsoft.com/office/officeart/2005/8/layout/arrow2"/>
    <dgm:cxn modelId="{0D6DA2DD-8404-4571-9F9F-6240D6A25C64}" type="presParOf" srcId="{795DEC01-C127-43CE-8951-649C4C2EA5AC}" destId="{C275801E-D601-4DB9-834E-A5A8984DAE56}" srcOrd="1" destOrd="0" presId="urn:microsoft.com/office/officeart/2005/8/layout/arrow2"/>
    <dgm:cxn modelId="{706CF183-1D86-4ACD-AF00-EE5BAE7F62CE}" type="presParOf" srcId="{795DEC01-C127-43CE-8951-649C4C2EA5AC}" destId="{D09AD771-31A9-41FF-BF72-FEC28AE3C30E}" srcOrd="2" destOrd="0" presId="urn:microsoft.com/office/officeart/2005/8/layout/arrow2"/>
    <dgm:cxn modelId="{16040219-4BBB-4660-A288-3699D9EBE851}" type="presParOf" srcId="{795DEC01-C127-43CE-8951-649C4C2EA5AC}" destId="{CB230068-FB52-4ACE-8AB1-EE024E260B80}" srcOrd="3" destOrd="0" presId="urn:microsoft.com/office/officeart/2005/8/layout/arrow2"/>
    <dgm:cxn modelId="{175CDF4D-F448-440F-819F-C1D620A0F334}" type="presParOf" srcId="{795DEC01-C127-43CE-8951-649C4C2EA5AC}" destId="{0B18523F-3E60-45D7-A839-B47E6D9A82A1}" srcOrd="4" destOrd="0" presId="urn:microsoft.com/office/officeart/2005/8/layout/arrow2"/>
    <dgm:cxn modelId="{4EF56D33-40A7-458B-B1B1-4DB9486EA661}" type="presParOf" srcId="{795DEC01-C127-43CE-8951-649C4C2EA5AC}" destId="{39655F5F-8115-4F97-909D-1A934EAB5F00}" srcOrd="5" destOrd="0" presId="urn:microsoft.com/office/officeart/2005/8/layout/arrow2"/>
    <dgm:cxn modelId="{A85FB177-C277-4FF1-A913-0B085A9A53EF}" type="presParOf" srcId="{795DEC01-C127-43CE-8951-649C4C2EA5AC}" destId="{327C8435-1D07-42E3-8C15-DE358DA703A5}" srcOrd="6" destOrd="0" presId="urn:microsoft.com/office/officeart/2005/8/layout/arrow2"/>
    <dgm:cxn modelId="{73D9A67D-EA9A-4710-9D4D-540F6D5AF6BF}" type="presParOf" srcId="{795DEC01-C127-43CE-8951-649C4C2EA5AC}" destId="{2DFD95CF-0355-4ADE-B11F-698DF8947D82}" srcOrd="7" destOrd="0" presId="urn:microsoft.com/office/officeart/2005/8/layout/arrow2"/>
    <dgm:cxn modelId="{C859C785-880C-4005-8B68-95277C07694F}" type="presParOf" srcId="{795DEC01-C127-43CE-8951-649C4C2EA5AC}" destId="{FDA22B51-FB4D-423F-999D-FC9CF904A265}" srcOrd="8" destOrd="0" presId="urn:microsoft.com/office/officeart/2005/8/layout/arrow2"/>
    <dgm:cxn modelId="{1CC641D3-04CB-4AA9-B65C-DD207525F678}" type="presParOf" srcId="{795DEC01-C127-43CE-8951-649C4C2EA5AC}" destId="{0C6AA0F1-C1C6-4CE1-A2B0-DDCD0674B40D}" srcOrd="9" destOrd="0" presId="urn:microsoft.com/office/officeart/2005/8/layout/arrow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23277B-DA9F-4295-8D0D-28F139C4CA46}">
      <dsp:nvSpPr>
        <dsp:cNvPr id="0" name=""/>
        <dsp:cNvSpPr/>
      </dsp:nvSpPr>
      <dsp:spPr>
        <a:xfrm rot="5400000">
          <a:off x="478450" y="809033"/>
          <a:ext cx="782305" cy="1301738"/>
        </a:xfrm>
        <a:prstGeom prst="corner">
          <a:avLst>
            <a:gd name="adj1" fmla="val 16120"/>
            <a:gd name="adj2" fmla="val 16110"/>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2856B62-8F87-47A2-9A96-731C121DC8EA}">
      <dsp:nvSpPr>
        <dsp:cNvPr id="0" name=""/>
        <dsp:cNvSpPr/>
      </dsp:nvSpPr>
      <dsp:spPr>
        <a:xfrm>
          <a:off x="347863" y="1197972"/>
          <a:ext cx="1175217" cy="10301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buFont typeface="+mj-lt"/>
            <a:buAutoNum type="arabicPeriod"/>
          </a:pPr>
          <a:r>
            <a:rPr lang="pt-BR" sz="1300" kern="1200"/>
            <a:t>1. Levantamento dos dados</a:t>
          </a:r>
        </a:p>
      </dsp:txBody>
      <dsp:txXfrm>
        <a:off x="347863" y="1197972"/>
        <a:ext cx="1175217" cy="1030146"/>
      </dsp:txXfrm>
    </dsp:sp>
    <dsp:sp modelId="{6A1C71CE-85EB-49A4-95CE-A8B21C2A0CF7}">
      <dsp:nvSpPr>
        <dsp:cNvPr id="0" name=""/>
        <dsp:cNvSpPr/>
      </dsp:nvSpPr>
      <dsp:spPr>
        <a:xfrm>
          <a:off x="1301341" y="713198"/>
          <a:ext cx="221739" cy="221739"/>
        </a:xfrm>
        <a:prstGeom prst="triangle">
          <a:avLst>
            <a:gd name="adj" fmla="val 100000"/>
          </a:avLst>
        </a:prstGeom>
        <a:solidFill>
          <a:schemeClr val="accent2">
            <a:hueOff val="-242561"/>
            <a:satOff val="-13988"/>
            <a:lumOff val="1438"/>
            <a:alphaOff val="0"/>
          </a:schemeClr>
        </a:solidFill>
        <a:ln w="12700" cap="flat" cmpd="sng" algn="ctr">
          <a:solidFill>
            <a:schemeClr val="accent2">
              <a:hueOff val="-242561"/>
              <a:satOff val="-13988"/>
              <a:lumOff val="1438"/>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2675ABD-2D5E-4CC2-A63B-631CCE21E3EB}">
      <dsp:nvSpPr>
        <dsp:cNvPr id="0" name=""/>
        <dsp:cNvSpPr/>
      </dsp:nvSpPr>
      <dsp:spPr>
        <a:xfrm rot="5400000">
          <a:off x="1917145" y="453026"/>
          <a:ext cx="782305" cy="1301738"/>
        </a:xfrm>
        <a:prstGeom prst="corner">
          <a:avLst>
            <a:gd name="adj1" fmla="val 16120"/>
            <a:gd name="adj2" fmla="val 16110"/>
          </a:avLst>
        </a:prstGeom>
        <a:solidFill>
          <a:schemeClr val="accent2">
            <a:hueOff val="-485121"/>
            <a:satOff val="-27976"/>
            <a:lumOff val="2876"/>
            <a:alphaOff val="0"/>
          </a:schemeClr>
        </a:solidFill>
        <a:ln w="12700" cap="flat" cmpd="sng" algn="ctr">
          <a:solidFill>
            <a:schemeClr val="accent2">
              <a:hueOff val="-485121"/>
              <a:satOff val="-27976"/>
              <a:lumOff val="2876"/>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5B62547-0503-410D-87B3-A9CA5AC179EA}">
      <dsp:nvSpPr>
        <dsp:cNvPr id="0" name=""/>
        <dsp:cNvSpPr/>
      </dsp:nvSpPr>
      <dsp:spPr>
        <a:xfrm>
          <a:off x="1786559" y="841966"/>
          <a:ext cx="1175217" cy="10301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buFont typeface="+mj-lt"/>
            <a:buAutoNum type="arabicPeriod"/>
          </a:pPr>
          <a:r>
            <a:rPr lang="pt-BR" sz="1300" kern="1200"/>
            <a:t>2. Seleção de modelos de aprendizado de máquina</a:t>
          </a:r>
        </a:p>
      </dsp:txBody>
      <dsp:txXfrm>
        <a:off x="1786559" y="841966"/>
        <a:ext cx="1175217" cy="1030146"/>
      </dsp:txXfrm>
    </dsp:sp>
    <dsp:sp modelId="{F238059F-059F-49A9-9BFF-DEEAD38E0C39}">
      <dsp:nvSpPr>
        <dsp:cNvPr id="0" name=""/>
        <dsp:cNvSpPr/>
      </dsp:nvSpPr>
      <dsp:spPr>
        <a:xfrm>
          <a:off x="2740037" y="357191"/>
          <a:ext cx="221739" cy="221739"/>
        </a:xfrm>
        <a:prstGeom prst="triangle">
          <a:avLst>
            <a:gd name="adj" fmla="val 100000"/>
          </a:avLst>
        </a:prstGeom>
        <a:solidFill>
          <a:schemeClr val="accent2">
            <a:hueOff val="-727682"/>
            <a:satOff val="-41964"/>
            <a:lumOff val="4314"/>
            <a:alphaOff val="0"/>
          </a:schemeClr>
        </a:solidFill>
        <a:ln w="12700" cap="flat" cmpd="sng" algn="ctr">
          <a:solidFill>
            <a:schemeClr val="accent2">
              <a:hueOff val="-727682"/>
              <a:satOff val="-41964"/>
              <a:lumOff val="4314"/>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E807AD7-BBAA-48E6-858A-ED77699DF2A2}">
      <dsp:nvSpPr>
        <dsp:cNvPr id="0" name=""/>
        <dsp:cNvSpPr/>
      </dsp:nvSpPr>
      <dsp:spPr>
        <a:xfrm rot="5400000">
          <a:off x="3355840" y="97020"/>
          <a:ext cx="782305" cy="1301738"/>
        </a:xfrm>
        <a:prstGeom prst="corner">
          <a:avLst>
            <a:gd name="adj1" fmla="val 16120"/>
            <a:gd name="adj2" fmla="val 16110"/>
          </a:avLst>
        </a:prstGeom>
        <a:solidFill>
          <a:schemeClr val="accent2">
            <a:hueOff val="-970242"/>
            <a:satOff val="-55952"/>
            <a:lumOff val="5752"/>
            <a:alphaOff val="0"/>
          </a:schemeClr>
        </a:solidFill>
        <a:ln w="12700" cap="flat" cmpd="sng" algn="ctr">
          <a:solidFill>
            <a:schemeClr val="accent2">
              <a:hueOff val="-970242"/>
              <a:satOff val="-55952"/>
              <a:lumOff val="5752"/>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59ED447-AF0E-425C-A1C7-B4EFF17E297D}">
      <dsp:nvSpPr>
        <dsp:cNvPr id="0" name=""/>
        <dsp:cNvSpPr/>
      </dsp:nvSpPr>
      <dsp:spPr>
        <a:xfrm>
          <a:off x="3225254" y="485959"/>
          <a:ext cx="1175217" cy="10301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buFont typeface="+mj-lt"/>
            <a:buAutoNum type="arabicPeriod"/>
          </a:pPr>
          <a:r>
            <a:rPr lang="pt-BR" sz="1300" kern="1200"/>
            <a:t>3. Treinamento dos modelos e teste de previsão</a:t>
          </a:r>
        </a:p>
      </dsp:txBody>
      <dsp:txXfrm>
        <a:off x="3225254" y="485959"/>
        <a:ext cx="1175217" cy="1030146"/>
      </dsp:txXfrm>
    </dsp:sp>
    <dsp:sp modelId="{229A8DDB-0A3B-44A8-8002-E2BC60EC59DE}">
      <dsp:nvSpPr>
        <dsp:cNvPr id="0" name=""/>
        <dsp:cNvSpPr/>
      </dsp:nvSpPr>
      <dsp:spPr>
        <a:xfrm>
          <a:off x="4178732" y="1184"/>
          <a:ext cx="221739" cy="221739"/>
        </a:xfrm>
        <a:prstGeom prst="triangle">
          <a:avLst>
            <a:gd name="adj" fmla="val 100000"/>
          </a:avLst>
        </a:prstGeom>
        <a:solidFill>
          <a:schemeClr val="accent2">
            <a:hueOff val="-1212803"/>
            <a:satOff val="-69940"/>
            <a:lumOff val="7190"/>
            <a:alphaOff val="0"/>
          </a:schemeClr>
        </a:solidFill>
        <a:ln w="12700" cap="flat" cmpd="sng" algn="ctr">
          <a:solidFill>
            <a:schemeClr val="accent2">
              <a:hueOff val="-1212803"/>
              <a:satOff val="-69940"/>
              <a:lumOff val="719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796F4C2-99BE-416F-AAC7-12BF3DD8629B}">
      <dsp:nvSpPr>
        <dsp:cNvPr id="0" name=""/>
        <dsp:cNvSpPr/>
      </dsp:nvSpPr>
      <dsp:spPr>
        <a:xfrm rot="5400000">
          <a:off x="4794535" y="-258986"/>
          <a:ext cx="782305" cy="1301738"/>
        </a:xfrm>
        <a:prstGeom prst="corner">
          <a:avLst>
            <a:gd name="adj1" fmla="val 16120"/>
            <a:gd name="adj2" fmla="val 16110"/>
          </a:avLst>
        </a:prstGeom>
        <a:solidFill>
          <a:schemeClr val="accent2">
            <a:hueOff val="-1455363"/>
            <a:satOff val="-83928"/>
            <a:lumOff val="8628"/>
            <a:alphaOff val="0"/>
          </a:schemeClr>
        </a:solidFill>
        <a:ln w="12700" cap="flat" cmpd="sng" algn="ctr">
          <a:solidFill>
            <a:schemeClr val="accent2">
              <a:hueOff val="-1455363"/>
              <a:satOff val="-83928"/>
              <a:lumOff val="8628"/>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861D86-E34B-465F-B844-6861CE428BE2}">
      <dsp:nvSpPr>
        <dsp:cNvPr id="0" name=""/>
        <dsp:cNvSpPr/>
      </dsp:nvSpPr>
      <dsp:spPr>
        <a:xfrm>
          <a:off x="4663949" y="129953"/>
          <a:ext cx="1175217" cy="10301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buFont typeface="+mj-lt"/>
            <a:buAutoNum type="arabicPeriod"/>
          </a:pPr>
          <a:r>
            <a:rPr lang="pt-BR" sz="1300" kern="1200"/>
            <a:t>4. Classificação dos melhores modelos</a:t>
          </a:r>
        </a:p>
      </dsp:txBody>
      <dsp:txXfrm>
        <a:off x="4663949" y="129953"/>
        <a:ext cx="1175217" cy="103014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2FF342-9467-43C7-ABA6-B8ED7F9D7B2A}">
      <dsp:nvSpPr>
        <dsp:cNvPr id="0" name=""/>
        <dsp:cNvSpPr/>
      </dsp:nvSpPr>
      <dsp:spPr>
        <a:xfrm>
          <a:off x="182879" y="0"/>
          <a:ext cx="5120640" cy="3200400"/>
        </a:xfrm>
        <a:prstGeom prst="swooshArrow">
          <a:avLst>
            <a:gd name="adj1" fmla="val 25000"/>
            <a:gd name="adj2" fmla="val 25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DC87BEB-FEB4-42E7-A7E8-B0EE0DA1EF00}">
      <dsp:nvSpPr>
        <dsp:cNvPr id="0" name=""/>
        <dsp:cNvSpPr/>
      </dsp:nvSpPr>
      <dsp:spPr>
        <a:xfrm>
          <a:off x="687263" y="2379817"/>
          <a:ext cx="117774" cy="117774"/>
        </a:xfrm>
        <a:prstGeom prst="ellipse">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C275801E-D601-4DB9-834E-A5A8984DAE56}">
      <dsp:nvSpPr>
        <dsp:cNvPr id="0" name=""/>
        <dsp:cNvSpPr/>
      </dsp:nvSpPr>
      <dsp:spPr>
        <a:xfrm>
          <a:off x="746150" y="2438704"/>
          <a:ext cx="670803" cy="7616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2406" tIns="0" rIns="0" bIns="0" numCol="1" spcCol="1270" anchor="t" anchorCtr="0">
          <a:noAutofit/>
        </a:bodyPr>
        <a:lstStyle/>
        <a:p>
          <a:pPr lvl="0" algn="l" defTabSz="400050">
            <a:lnSpc>
              <a:spcPct val="90000"/>
            </a:lnSpc>
            <a:spcBef>
              <a:spcPct val="0"/>
            </a:spcBef>
            <a:spcAft>
              <a:spcPct val="35000"/>
            </a:spcAft>
            <a:buFont typeface="+mj-lt"/>
            <a:buAutoNum type="arabicPeriod"/>
          </a:pPr>
          <a:r>
            <a:rPr lang="pt-BR" sz="900" kern="1200"/>
            <a:t>1. Previsão de preços</a:t>
          </a:r>
        </a:p>
      </dsp:txBody>
      <dsp:txXfrm>
        <a:off x="746150" y="2438704"/>
        <a:ext cx="670803" cy="761695"/>
      </dsp:txXfrm>
    </dsp:sp>
    <dsp:sp modelId="{D09AD771-31A9-41FF-BF72-FEC28AE3C30E}">
      <dsp:nvSpPr>
        <dsp:cNvPr id="0" name=""/>
        <dsp:cNvSpPr/>
      </dsp:nvSpPr>
      <dsp:spPr>
        <a:xfrm>
          <a:off x="1324782" y="1767260"/>
          <a:ext cx="184343" cy="184343"/>
        </a:xfrm>
        <a:prstGeom prst="ellipse">
          <a:avLst/>
        </a:prstGeom>
        <a:solidFill>
          <a:schemeClr val="accent3">
            <a:hueOff val="677650"/>
            <a:satOff val="25000"/>
            <a:lumOff val="-3676"/>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CB230068-FB52-4ACE-8AB1-EE024E260B80}">
      <dsp:nvSpPr>
        <dsp:cNvPr id="0" name=""/>
        <dsp:cNvSpPr/>
      </dsp:nvSpPr>
      <dsp:spPr>
        <a:xfrm>
          <a:off x="1416954" y="1859432"/>
          <a:ext cx="850026" cy="13409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7680" tIns="0" rIns="0" bIns="0" numCol="1" spcCol="1270" anchor="t" anchorCtr="0">
          <a:noAutofit/>
        </a:bodyPr>
        <a:lstStyle/>
        <a:p>
          <a:pPr lvl="0" algn="l" defTabSz="400050">
            <a:lnSpc>
              <a:spcPct val="90000"/>
            </a:lnSpc>
            <a:spcBef>
              <a:spcPct val="0"/>
            </a:spcBef>
            <a:spcAft>
              <a:spcPct val="35000"/>
            </a:spcAft>
            <a:buFont typeface="+mj-lt"/>
            <a:buAutoNum type="arabicPeriod"/>
          </a:pPr>
          <a:r>
            <a:rPr lang="pt-BR" sz="900" kern="1200"/>
            <a:t>2. Alerta de oportunidades e riscos</a:t>
          </a:r>
        </a:p>
      </dsp:txBody>
      <dsp:txXfrm>
        <a:off x="1416954" y="1859432"/>
        <a:ext cx="850026" cy="1340967"/>
      </dsp:txXfrm>
    </dsp:sp>
    <dsp:sp modelId="{0B18523F-3E60-45D7-A839-B47E6D9A82A1}">
      <dsp:nvSpPr>
        <dsp:cNvPr id="0" name=""/>
        <dsp:cNvSpPr/>
      </dsp:nvSpPr>
      <dsp:spPr>
        <a:xfrm>
          <a:off x="2144085" y="1278879"/>
          <a:ext cx="245790" cy="245790"/>
        </a:xfrm>
        <a:prstGeom prst="ellipse">
          <a:avLst/>
        </a:prstGeom>
        <a:solidFill>
          <a:schemeClr val="accent3">
            <a:hueOff val="1355300"/>
            <a:satOff val="50000"/>
            <a:lumOff val="-7353"/>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39655F5F-8115-4F97-909D-1A934EAB5F00}">
      <dsp:nvSpPr>
        <dsp:cNvPr id="0" name=""/>
        <dsp:cNvSpPr/>
      </dsp:nvSpPr>
      <dsp:spPr>
        <a:xfrm>
          <a:off x="2266980" y="1401775"/>
          <a:ext cx="988283" cy="17986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0239" tIns="0" rIns="0" bIns="0" numCol="1" spcCol="1270" anchor="t" anchorCtr="0">
          <a:noAutofit/>
        </a:bodyPr>
        <a:lstStyle/>
        <a:p>
          <a:pPr lvl="0" algn="l" defTabSz="400050">
            <a:lnSpc>
              <a:spcPct val="90000"/>
            </a:lnSpc>
            <a:spcBef>
              <a:spcPct val="0"/>
            </a:spcBef>
            <a:spcAft>
              <a:spcPct val="35000"/>
            </a:spcAft>
            <a:buFont typeface="+mj-lt"/>
            <a:buAutoNum type="arabicPeriod"/>
          </a:pPr>
          <a:r>
            <a:rPr lang="pt-BR" sz="900" kern="1200"/>
            <a:t>3. Monitoramento de investimentos realizados</a:t>
          </a:r>
        </a:p>
      </dsp:txBody>
      <dsp:txXfrm>
        <a:off x="2266980" y="1401775"/>
        <a:ext cx="988283" cy="1798624"/>
      </dsp:txXfrm>
    </dsp:sp>
    <dsp:sp modelId="{327C8435-1D07-42E3-8C15-DE358DA703A5}">
      <dsp:nvSpPr>
        <dsp:cNvPr id="0" name=""/>
        <dsp:cNvSpPr/>
      </dsp:nvSpPr>
      <dsp:spPr>
        <a:xfrm>
          <a:off x="3096524" y="897392"/>
          <a:ext cx="317479" cy="317479"/>
        </a:xfrm>
        <a:prstGeom prst="ellipse">
          <a:avLst/>
        </a:prstGeom>
        <a:solidFill>
          <a:schemeClr val="accent3">
            <a:hueOff val="2032949"/>
            <a:satOff val="75000"/>
            <a:lumOff val="-11029"/>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2DFD95CF-0355-4ADE-B11F-698DF8947D82}">
      <dsp:nvSpPr>
        <dsp:cNvPr id="0" name=""/>
        <dsp:cNvSpPr/>
      </dsp:nvSpPr>
      <dsp:spPr>
        <a:xfrm>
          <a:off x="3255264" y="1056131"/>
          <a:ext cx="1024128" cy="214426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8226" tIns="0" rIns="0" bIns="0" numCol="1" spcCol="1270" anchor="t" anchorCtr="0">
          <a:noAutofit/>
        </a:bodyPr>
        <a:lstStyle/>
        <a:p>
          <a:pPr lvl="0" algn="l" defTabSz="400050">
            <a:lnSpc>
              <a:spcPct val="90000"/>
            </a:lnSpc>
            <a:spcBef>
              <a:spcPct val="0"/>
            </a:spcBef>
            <a:spcAft>
              <a:spcPct val="35000"/>
            </a:spcAft>
            <a:buFont typeface="+mj-lt"/>
            <a:buAutoNum type="arabicPeriod"/>
          </a:pPr>
          <a:r>
            <a:rPr lang="pt-BR" sz="900" kern="1200"/>
            <a:t>4. Geração de relatórios de performance</a:t>
          </a:r>
        </a:p>
      </dsp:txBody>
      <dsp:txXfrm>
        <a:off x="3255264" y="1056131"/>
        <a:ext cx="1024128" cy="2144268"/>
      </dsp:txXfrm>
    </dsp:sp>
    <dsp:sp modelId="{FDA22B51-FB4D-423F-999D-FC9CF904A265}">
      <dsp:nvSpPr>
        <dsp:cNvPr id="0" name=""/>
        <dsp:cNvSpPr/>
      </dsp:nvSpPr>
      <dsp:spPr>
        <a:xfrm>
          <a:off x="4077126" y="642640"/>
          <a:ext cx="404530" cy="404530"/>
        </a:xfrm>
        <a:prstGeom prst="ellipse">
          <a:avLst/>
        </a:prstGeom>
        <a:solidFill>
          <a:schemeClr val="accent3">
            <a:hueOff val="2710599"/>
            <a:satOff val="100000"/>
            <a:lumOff val="-14706"/>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0C6AA0F1-C1C6-4CE1-A2B0-DDCD0674B40D}">
      <dsp:nvSpPr>
        <dsp:cNvPr id="0" name=""/>
        <dsp:cNvSpPr/>
      </dsp:nvSpPr>
      <dsp:spPr>
        <a:xfrm>
          <a:off x="4279392" y="844905"/>
          <a:ext cx="1024128" cy="23554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14352" tIns="0" rIns="0" bIns="0" numCol="1" spcCol="1270" anchor="t" anchorCtr="0">
          <a:noAutofit/>
        </a:bodyPr>
        <a:lstStyle/>
        <a:p>
          <a:pPr lvl="0" algn="l" defTabSz="400050">
            <a:lnSpc>
              <a:spcPct val="90000"/>
            </a:lnSpc>
            <a:spcBef>
              <a:spcPct val="0"/>
            </a:spcBef>
            <a:spcAft>
              <a:spcPct val="35000"/>
            </a:spcAft>
            <a:buFont typeface="+mj-lt"/>
            <a:buAutoNum type="arabicPeriod"/>
          </a:pPr>
          <a:r>
            <a:rPr lang="pt-BR" sz="900" kern="1200"/>
            <a:t>5. Execução de ordens automatizadas</a:t>
          </a:r>
        </a:p>
      </dsp:txBody>
      <dsp:txXfrm>
        <a:off x="4279392" y="844905"/>
        <a:ext cx="1024128" cy="2355494"/>
      </dsp:txXfrm>
    </dsp:sp>
  </dsp:spTree>
</dsp:drawing>
</file>

<file path=word/diagrams/layout1.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22</Pages>
  <Words>4258</Words>
  <Characters>22995</Characters>
  <Application>Microsoft Office Word</Application>
  <DocSecurity>0</DocSecurity>
  <Lines>191</Lines>
  <Paragraphs>54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Particular</Company>
  <LinksUpToDate>false</LinksUpToDate>
  <CharactersWithSpaces>27199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Vinicius Bozzi Nonato</dc:creator>
  <cp:lastModifiedBy>Adriano Marabuco</cp:lastModifiedBy>
  <cp:revision>5</cp:revision>
  <cp:lastPrinted>2017-05-17T14:54:00Z</cp:lastPrinted>
  <dcterms:created xsi:type="dcterms:W3CDTF">2018-12-10T20:17:00Z</dcterms:created>
  <dcterms:modified xsi:type="dcterms:W3CDTF">2019-06-01T17:42:00Z</dcterms:modified>
</cp:coreProperties>
</file>